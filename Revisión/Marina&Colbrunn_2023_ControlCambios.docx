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spacing w:after="180" w:line="360" w:lineRule="auto"/>
        <w:jc w:val="both"/>
        <w:rPr>
          <w:ins w:id="0" w:date="2023-08-18T12:20:13Z" w:author="Revisor"/>
          <w:rStyle w:val="Ninguno"/>
          <w:rFonts w:ascii="Times New Roman" w:cs="Times New Roman" w:hAnsi="Times New Roman" w:eastAsia="Times New Roman"/>
          <w:b w:val="1"/>
          <w:bCs w:val="1"/>
          <w:sz w:val="24"/>
          <w:szCs w:val="24"/>
        </w:rPr>
      </w:pPr>
      <w:del w:id="1" w:date="2023-08-18T10:51:37Z" w:author="Revisor">
        <w:r>
          <w:rPr>
            <w:rStyle w:val="Ninguno"/>
            <w:rFonts w:ascii="Times New Roman" w:hAnsi="Times New Roman"/>
            <w:b w:val="1"/>
            <w:bCs w:val="1"/>
            <w:sz w:val="24"/>
            <w:szCs w:val="24"/>
            <w:rtl w:val="0"/>
            <w:lang w:val="es-ES_tradnl"/>
          </w:rPr>
          <w:delText>La estabilidad y la relaci</w:delText>
        </w:r>
      </w:del>
      <w:del w:id="2" w:date="2023-08-18T10:51:37Z" w:author="Revisor">
        <w:r>
          <w:rPr>
            <w:rStyle w:val="Ninguno"/>
            <w:rFonts w:ascii="Times New Roman" w:hAnsi="Times New Roman" w:hint="default"/>
            <w:b w:val="1"/>
            <w:bCs w:val="1"/>
            <w:sz w:val="24"/>
            <w:szCs w:val="24"/>
            <w:rtl w:val="0"/>
            <w:lang w:val="es-ES_tradnl"/>
          </w:rPr>
          <w:delText>ó</w:delText>
        </w:r>
      </w:del>
      <w:del w:id="3" w:date="2023-08-18T10:51:37Z" w:author="Revisor">
        <w:r>
          <w:rPr>
            <w:rStyle w:val="Ninguno"/>
            <w:rFonts w:ascii="Times New Roman" w:hAnsi="Times New Roman"/>
            <w:b w:val="1"/>
            <w:bCs w:val="1"/>
            <w:sz w:val="24"/>
            <w:szCs w:val="24"/>
            <w:rtl w:val="0"/>
            <w:lang w:val="es-ES_tradnl"/>
          </w:rPr>
          <w:delText>n complejidad-estabilidad en redes tr</w:delText>
        </w:r>
      </w:del>
      <w:del w:id="4" w:date="2023-08-18T10:51:37Z" w:author="Revisor">
        <w:r>
          <w:rPr>
            <w:rStyle w:val="Ninguno"/>
            <w:rFonts w:ascii="Times New Roman" w:hAnsi="Times New Roman" w:hint="default"/>
            <w:b w:val="1"/>
            <w:bCs w:val="1"/>
            <w:sz w:val="24"/>
            <w:szCs w:val="24"/>
            <w:rtl w:val="0"/>
            <w:lang w:val="es-ES_tradnl"/>
          </w:rPr>
          <w:delText>ó</w:delText>
        </w:r>
      </w:del>
      <w:del w:id="5" w:date="2023-08-18T10:51:37Z" w:author="Revisor">
        <w:r>
          <w:rPr>
            <w:rStyle w:val="Ninguno"/>
            <w:rFonts w:ascii="Times New Roman" w:hAnsi="Times New Roman"/>
            <w:b w:val="1"/>
            <w:bCs w:val="1"/>
            <w:sz w:val="24"/>
            <w:szCs w:val="24"/>
            <w:rtl w:val="0"/>
            <w:lang w:val="pt-PT"/>
          </w:rPr>
          <w:delText>ficas emp</w:delText>
        </w:r>
      </w:del>
      <w:del w:id="6" w:date="2023-08-18T10:51:37Z" w:author="Revisor">
        <w:r>
          <w:rPr>
            <w:rStyle w:val="Ninguno"/>
            <w:rFonts w:ascii="Times New Roman" w:hAnsi="Times New Roman" w:hint="default"/>
            <w:b w:val="1"/>
            <w:bCs w:val="1"/>
            <w:sz w:val="24"/>
            <w:szCs w:val="24"/>
            <w:rtl w:val="0"/>
            <w:lang w:val="es-ES_tradnl"/>
          </w:rPr>
          <w:delText>í</w:delText>
        </w:r>
      </w:del>
      <w:del w:id="7" w:date="2023-08-18T10:51:37Z" w:author="Revisor">
        <w:r>
          <w:rPr>
            <w:rStyle w:val="Ninguno"/>
            <w:rFonts w:ascii="Times New Roman" w:hAnsi="Times New Roman"/>
            <w:b w:val="1"/>
            <w:bCs w:val="1"/>
            <w:sz w:val="24"/>
            <w:szCs w:val="24"/>
            <w:rtl w:val="0"/>
            <w:lang w:val="pt-PT"/>
          </w:rPr>
          <w:delText>ricas var</w:delText>
        </w:r>
      </w:del>
      <w:del w:id="8" w:date="2023-08-18T10:51:37Z" w:author="Revisor">
        <w:r>
          <w:rPr>
            <w:rStyle w:val="Ninguno"/>
            <w:rFonts w:ascii="Times New Roman" w:hAnsi="Times New Roman" w:hint="default"/>
            <w:b w:val="1"/>
            <w:bCs w:val="1"/>
            <w:sz w:val="24"/>
            <w:szCs w:val="24"/>
            <w:rtl w:val="0"/>
            <w:lang w:val="es-ES_tradnl"/>
          </w:rPr>
          <w:delText>í</w:delText>
        </w:r>
      </w:del>
      <w:del w:id="9" w:date="2023-08-18T10:51:37Z" w:author="Revisor">
        <w:r>
          <w:rPr>
            <w:rStyle w:val="Ninguno"/>
            <w:rFonts w:ascii="Times New Roman" w:hAnsi="Times New Roman"/>
            <w:b w:val="1"/>
            <w:bCs w:val="1"/>
            <w:sz w:val="24"/>
            <w:szCs w:val="24"/>
            <w:rtl w:val="0"/>
            <w:lang w:val="it-IT"/>
          </w:rPr>
          <w:delText>an seg</w:delText>
        </w:r>
      </w:del>
      <w:del w:id="10" w:date="2023-08-18T10:51:37Z" w:author="Revisor">
        <w:r>
          <w:rPr>
            <w:rStyle w:val="Ninguno"/>
            <w:rFonts w:ascii="Times New Roman" w:hAnsi="Times New Roman" w:hint="default"/>
            <w:b w:val="1"/>
            <w:bCs w:val="1"/>
            <w:sz w:val="24"/>
            <w:szCs w:val="24"/>
            <w:rtl w:val="0"/>
            <w:lang w:val="es-ES_tradnl"/>
          </w:rPr>
          <w:delText>ú</w:delText>
        </w:r>
      </w:del>
      <w:del w:id="11" w:date="2023-08-18T10:51:37Z" w:author="Revisor">
        <w:r>
          <w:rPr>
            <w:rStyle w:val="Ninguno"/>
            <w:rFonts w:ascii="Times New Roman" w:hAnsi="Times New Roman"/>
            <w:b w:val="1"/>
            <w:bCs w:val="1"/>
            <w:sz w:val="24"/>
            <w:szCs w:val="24"/>
            <w:rtl w:val="0"/>
            <w:lang w:val="es-ES_tradnl"/>
          </w:rPr>
          <w:delText>n el tipo ecosistema</w:delText>
        </w:r>
      </w:del>
      <w:ins w:id="12" w:date="2023-08-18T12:20:13Z" w:author="Revisor">
        <w:r>
          <w:rPr>
            <w:rStyle w:val="Ninguno"/>
            <w:rFonts w:ascii="Times New Roman" w:hAnsi="Times New Roman"/>
            <w:b w:val="1"/>
            <w:bCs w:val="1"/>
            <w:sz w:val="24"/>
            <w:szCs w:val="24"/>
            <w:rtl w:val="0"/>
            <w:lang w:val="es-ES_tradnl"/>
          </w:rPr>
          <w:t>Complejidad y estabilidad en redes tr</w:t>
        </w:r>
      </w:ins>
      <w:ins w:id="13" w:date="2023-08-18T12:20:13Z" w:author="Revisor">
        <w:r>
          <w:rPr>
            <w:rStyle w:val="Ninguno"/>
            <w:rFonts w:ascii="Times New Roman" w:hAnsi="Times New Roman" w:hint="default"/>
            <w:b w:val="1"/>
            <w:bCs w:val="1"/>
            <w:sz w:val="24"/>
            <w:szCs w:val="24"/>
            <w:rtl w:val="0"/>
            <w:lang w:val="es-ES_tradnl"/>
          </w:rPr>
          <w:t>ó</w:t>
        </w:r>
      </w:ins>
      <w:ins w:id="14" w:date="2023-08-18T12:20:13Z" w:author="Revisor">
        <w:r>
          <w:rPr>
            <w:rStyle w:val="Ninguno"/>
            <w:rFonts w:ascii="Times New Roman" w:hAnsi="Times New Roman"/>
            <w:b w:val="1"/>
            <w:bCs w:val="1"/>
            <w:sz w:val="24"/>
            <w:szCs w:val="24"/>
            <w:rtl w:val="0"/>
            <w:lang w:val="es-ES_tradnl"/>
          </w:rPr>
          <w:t>ficas: un an</w:t>
        </w:r>
      </w:ins>
      <w:ins w:id="15" w:date="2023-08-18T12:20:13Z" w:author="Revisor">
        <w:r>
          <w:rPr>
            <w:rStyle w:val="Ninguno"/>
            <w:rFonts w:ascii="Times New Roman" w:hAnsi="Times New Roman" w:hint="default"/>
            <w:b w:val="1"/>
            <w:bCs w:val="1"/>
            <w:sz w:val="24"/>
            <w:szCs w:val="24"/>
            <w:rtl w:val="0"/>
            <w:lang w:val="es-ES_tradnl"/>
          </w:rPr>
          <w:t>á</w:t>
        </w:r>
      </w:ins>
      <w:ins w:id="16" w:date="2023-08-18T12:20:13Z" w:author="Revisor">
        <w:r>
          <w:rPr>
            <w:rStyle w:val="Ninguno"/>
            <w:rFonts w:ascii="Times New Roman" w:hAnsi="Times New Roman"/>
            <w:b w:val="1"/>
            <w:bCs w:val="1"/>
            <w:sz w:val="24"/>
            <w:szCs w:val="24"/>
            <w:rtl w:val="0"/>
            <w:lang w:val="es-ES_tradnl"/>
          </w:rPr>
          <w:t>lisis de redes emp</w:t>
        </w:r>
      </w:ins>
      <w:ins w:id="17" w:date="2023-08-18T12:20:13Z" w:author="Revisor">
        <w:r>
          <w:rPr>
            <w:rStyle w:val="Ninguno"/>
            <w:rFonts w:ascii="Times New Roman" w:hAnsi="Times New Roman" w:hint="default"/>
            <w:b w:val="1"/>
            <w:bCs w:val="1"/>
            <w:sz w:val="24"/>
            <w:szCs w:val="24"/>
            <w:rtl w:val="0"/>
            <w:lang w:val="es-ES_tradnl"/>
          </w:rPr>
          <w:t>í</w:t>
        </w:r>
      </w:ins>
      <w:ins w:id="18" w:date="2023-08-18T12:20:13Z" w:author="Revisor">
        <w:r>
          <w:rPr>
            <w:rStyle w:val="Ninguno"/>
            <w:rFonts w:ascii="Times New Roman" w:hAnsi="Times New Roman"/>
            <w:b w:val="1"/>
            <w:bCs w:val="1"/>
            <w:sz w:val="24"/>
            <w:szCs w:val="24"/>
            <w:rtl w:val="0"/>
            <w:lang w:val="es-ES_tradnl"/>
          </w:rPr>
          <w:t>ricas</w:t>
        </w:r>
      </w:ins>
    </w:p>
    <w:p>
      <w:pPr>
        <w:pStyle w:val="Cuerpo"/>
        <w:spacing w:after="180" w:line="360" w:lineRule="auto"/>
        <w:jc w:val="both"/>
        <w:rPr>
          <w:rStyle w:val="Ninguno"/>
          <w:rFonts w:ascii="Times New Roman" w:cs="Times New Roman" w:hAnsi="Times New Roman" w:eastAsia="Times New Roman"/>
          <w:b w:val="1"/>
          <w:bCs w:val="1"/>
          <w:sz w:val="24"/>
          <w:szCs w:val="24"/>
        </w:rPr>
      </w:pPr>
      <w:ins w:id="19" w:date="2023-08-18T12:20:13Z" w:author="Revisor">
        <w:r>
          <w:rPr>
            <w:rStyle w:val="Ninguno"/>
            <w:rFonts w:ascii="Times New Roman" w:hAnsi="Times New Roman"/>
            <w:b w:val="1"/>
            <w:bCs w:val="1"/>
            <w:sz w:val="24"/>
            <w:szCs w:val="24"/>
            <w:rtl w:val="0"/>
            <w:lang w:val="es-ES_tradnl"/>
          </w:rPr>
          <w:t xml:space="preserve">Complexity and stability in food webs: an empirical analysis </w:t>
        </w:r>
      </w:ins>
    </w:p>
    <w:p>
      <w:pPr>
        <w:pStyle w:val="Cuerpo"/>
        <w:spacing w:after="160" w:line="360" w:lineRule="auto"/>
        <w:jc w:val="both"/>
        <w:rPr>
          <w:del w:id="20" w:date="2023-08-18T10:53:45Z" w:author="Revisor"/>
          <w:rStyle w:val="Ninguno"/>
          <w:rFonts w:ascii="Times New Roman" w:cs="Times New Roman" w:hAnsi="Times New Roman" w:eastAsia="Times New Roman"/>
          <w:sz w:val="24"/>
          <w:szCs w:val="24"/>
        </w:rPr>
      </w:pPr>
      <w:r>
        <w:rPr>
          <w:rStyle w:val="Ninguno"/>
          <w:rFonts w:ascii="Times New Roman" w:hAnsi="Times New Roman"/>
          <w:sz w:val="24"/>
          <w:szCs w:val="24"/>
          <w:rtl w:val="0"/>
        </w:rPr>
        <w:t>Tom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it-IT"/>
        </w:rPr>
        <w:t>s I. Marina</w:t>
      </w:r>
      <w:ins w:id="21" w:date="2023-08-18T10:53:49Z" w:author="Revisor">
        <w:r>
          <w:rPr>
            <w:rStyle w:val="Ninguno"/>
            <w:rFonts w:ascii="Times New Roman" w:hAnsi="Times New Roman"/>
            <w:sz w:val="24"/>
            <w:szCs w:val="24"/>
            <w:vertAlign w:val="superscript"/>
            <w:rtl w:val="0"/>
            <w:lang w:val="es-ES_tradnl"/>
          </w:rPr>
          <w:t>1</w:t>
        </w:r>
      </w:ins>
      <w:r>
        <w:rPr>
          <w:rStyle w:val="Ninguno"/>
          <w:rFonts w:ascii="Times New Roman" w:hAnsi="Times New Roman"/>
          <w:sz w:val="24"/>
          <w:szCs w:val="24"/>
          <w:rtl w:val="0"/>
          <w:lang w:val="en-US"/>
        </w:rPr>
        <w:t xml:space="preserve"> &amp; Nathan Colbrunn</w:t>
      </w:r>
    </w:p>
    <w:p>
      <w:pPr>
        <w:pStyle w:val="Cuerpo"/>
        <w:spacing w:after="140" w:line="360" w:lineRule="auto"/>
        <w:jc w:val="both"/>
        <w:rPr>
          <w:ins w:id="22" w:date="2023-08-18T10:54:22Z" w:author="Revisor"/>
          <w:rStyle w:val="Ninguno"/>
          <w:rFonts w:ascii="Times New Roman" w:cs="Times New Roman" w:hAnsi="Times New Roman" w:eastAsia="Times New Roman"/>
          <w:b w:val="1"/>
          <w:bCs w:val="1"/>
          <w:sz w:val="24"/>
          <w:szCs w:val="24"/>
          <w:vertAlign w:val="superscript"/>
        </w:rPr>
      </w:pPr>
      <w:del w:id="23" w:date="2023-08-18T10:53:45Z" w:author="Revisor">
        <w:r>
          <w:rPr>
            <w:rStyle w:val="Ninguno"/>
            <w:rFonts w:ascii="Times New Roman" w:hAnsi="Times New Roman"/>
            <w:b w:val="1"/>
            <w:bCs w:val="1"/>
            <w:sz w:val="24"/>
            <w:szCs w:val="24"/>
            <w:rtl w:val="0"/>
          </w:rPr>
          <w:delText>Autor</w:delText>
        </w:r>
      </w:del>
      <w:del w:id="24" w:date="2023-08-18T10:53:45Z" w:author="Revisor">
        <w:r>
          <w:rPr>
            <w:rStyle w:val="Ninguno"/>
            <w:rFonts w:ascii="Times New Roman" w:hAnsi="Times New Roman" w:hint="default"/>
            <w:b w:val="1"/>
            <w:bCs w:val="1"/>
            <w:sz w:val="24"/>
            <w:szCs w:val="24"/>
            <w:rtl w:val="0"/>
            <w:lang w:val="es-ES_tradnl"/>
          </w:rPr>
          <w:delText>í</w:delText>
        </w:r>
      </w:del>
      <w:del w:id="25" w:date="2023-08-18T10:53:45Z" w:author="Revisor">
        <w:r>
          <w:rPr>
            <w:rStyle w:val="Ninguno"/>
            <w:rFonts w:ascii="Times New Roman" w:hAnsi="Times New Roman"/>
            <w:b w:val="1"/>
            <w:bCs w:val="1"/>
            <w:sz w:val="24"/>
            <w:szCs w:val="24"/>
            <w:rtl w:val="0"/>
          </w:rPr>
          <w:delText>a</w:delText>
        </w:r>
      </w:del>
      <w:ins w:id="26" w:date="2023-08-18T10:54:22Z" w:author="Revisor">
        <w:r>
          <w:rPr>
            <w:rStyle w:val="Ninguno"/>
            <w:rFonts w:ascii="Times New Roman" w:hAnsi="Times New Roman"/>
            <w:sz w:val="24"/>
            <w:szCs w:val="24"/>
            <w:vertAlign w:val="superscript"/>
            <w:rtl w:val="0"/>
            <w:lang w:val="es-ES_tradnl"/>
          </w:rPr>
          <w:t>2</w:t>
        </w:r>
      </w:ins>
    </w:p>
    <w:p>
      <w:pPr>
        <w:pStyle w:val="Cuerpo"/>
        <w:spacing w:line="360" w:lineRule="auto"/>
        <w:jc w:val="both"/>
        <w:rPr>
          <w:del w:id="27" w:date="2023-08-18T10:54:21Z" w:author="Revisor"/>
          <w:rStyle w:val="Ninguno"/>
          <w:rFonts w:ascii="Times New Roman" w:cs="Times New Roman" w:hAnsi="Times New Roman" w:eastAsia="Times New Roman"/>
          <w:b w:val="1"/>
          <w:bCs w:val="1"/>
          <w:sz w:val="24"/>
          <w:szCs w:val="24"/>
        </w:rPr>
      </w:pP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ins w:id="28" w:date="2023-08-18T10:54:55Z" w:author="Revisor">
        <w:r>
          <w:rPr>
            <w:rStyle w:val="Ninguno"/>
            <w:rFonts w:ascii="Times New Roman" w:hAnsi="Times New Roman"/>
            <w:sz w:val="24"/>
            <w:szCs w:val="24"/>
            <w:vertAlign w:val="superscript"/>
            <w:rtl w:val="0"/>
            <w:lang w:val="es-ES_tradnl"/>
          </w:rPr>
          <w:t>1</w:t>
        </w:r>
      </w:ins>
      <w:ins w:id="29" w:date="2023-08-18T10:54:55Z" w:author="Revisor">
        <w:r>
          <w:rPr>
            <w:rStyle w:val="Ninguno"/>
            <w:rFonts w:ascii="Times New Roman" w:hAnsi="Times New Roman"/>
            <w:b w:val="1"/>
            <w:bCs w:val="1"/>
            <w:sz w:val="24"/>
            <w:szCs w:val="24"/>
            <w:rtl w:val="0"/>
            <w:lang w:val="es-ES_tradnl"/>
          </w:rPr>
          <w:t xml:space="preserve"> </w:t>
        </w:r>
      </w:ins>
      <w:del w:id="30" w:date="2023-08-18T10:55:54Z" w:author="Revisor">
        <w:r>
          <w:rPr>
            <w:rStyle w:val="Ninguno"/>
            <w:rFonts w:ascii="Times New Roman" w:hAnsi="Times New Roman"/>
            <w:sz w:val="24"/>
            <w:szCs w:val="24"/>
            <w:rtl w:val="0"/>
          </w:rPr>
          <w:delText>TIM:</w:delText>
        </w:r>
      </w:del>
      <w:del w:id="31" w:date="2023-08-18T10:55:54Z" w:author="Revisor">
        <w:r>
          <w:rPr>
            <w:rStyle w:val="Hyperlink.0"/>
            <w:rFonts w:ascii="Times New Roman" w:cs="Times New Roman" w:hAnsi="Times New Roman" w:eastAsia="Times New Roman"/>
            <w:sz w:val="24"/>
            <w:szCs w:val="24"/>
          </w:rPr>
          <w:fldChar w:fldCharType="begin" w:fldLock="0"/>
        </w:r>
      </w:del>
      <w:del w:id="32" w:date="2023-08-18T10:55:54Z" w:author="Revisor">
        <w:r>
          <w:rPr>
            <w:rStyle w:val="Hyperlink.0"/>
            <w:rFonts w:ascii="Times New Roman" w:cs="Times New Roman" w:hAnsi="Times New Roman" w:eastAsia="Times New Roman"/>
            <w:sz w:val="24"/>
            <w:szCs w:val="24"/>
          </w:rPr>
          <w:delInstrText xml:space="preserve"> HYPERLINK "https://orcid.org/0000-0002-9203-7411"</w:delInstrText>
        </w:r>
      </w:del>
      <w:del w:id="33" w:date="2023-08-18T10:55:54Z" w:author="Revisor">
        <w:r>
          <w:rPr>
            <w:rStyle w:val="Hyperlink.0"/>
            <w:rFonts w:ascii="Times New Roman" w:cs="Times New Roman" w:hAnsi="Times New Roman" w:eastAsia="Times New Roman"/>
            <w:sz w:val="24"/>
            <w:szCs w:val="24"/>
          </w:rPr>
          <w:fldChar w:fldCharType="separate" w:fldLock="0"/>
        </w:r>
      </w:del>
      <w:del w:id="34" w:date="2023-08-18T10:55:54Z" w:author="Revisor">
        <w:r>
          <w:rPr>
            <w:rStyle w:val="Hyperlink.0"/>
            <w:rFonts w:ascii="Times New Roman" w:hAnsi="Times New Roman"/>
            <w:sz w:val="24"/>
            <w:szCs w:val="24"/>
            <w:rtl w:val="0"/>
          </w:rPr>
          <w:delText xml:space="preserve"> </w:delText>
        </w:r>
      </w:del>
      <w:del w:id="35" w:date="2023-08-18T10:55:54Z" w:author="Revisor">
        <w:r>
          <w:rPr>
            <w:rFonts w:ascii="Times New Roman" w:cs="Times New Roman" w:hAnsi="Times New Roman" w:eastAsia="Times New Roman"/>
            <w:sz w:val="24"/>
            <w:szCs w:val="24"/>
          </w:rPr>
          <w:fldChar w:fldCharType="end" w:fldLock="0"/>
        </w:r>
      </w:del>
      <w:del w:id="36" w:date="2023-08-18T10:55:54Z" w:author="Revisor">
        <w:r>
          <w:rPr>
            <w:rStyle w:val="Hyperlink.1"/>
            <w:rFonts w:ascii="Times New Roman" w:cs="Times New Roman" w:hAnsi="Times New Roman" w:eastAsia="Times New Roman"/>
            <w:sz w:val="24"/>
            <w:szCs w:val="24"/>
          </w:rPr>
          <w:fldChar w:fldCharType="begin" w:fldLock="0"/>
        </w:r>
      </w:del>
      <w:del w:id="37" w:date="2023-08-18T10:55:54Z" w:author="Revisor">
        <w:r>
          <w:rPr>
            <w:rStyle w:val="Hyperlink.1"/>
            <w:rFonts w:ascii="Times New Roman" w:cs="Times New Roman" w:hAnsi="Times New Roman" w:eastAsia="Times New Roman"/>
            <w:sz w:val="24"/>
            <w:szCs w:val="24"/>
          </w:rPr>
          <w:delInstrText xml:space="preserve"> HYPERLINK "https://orcid.org/0000-0002-9203-7411"</w:delInstrText>
        </w:r>
      </w:del>
      <w:del w:id="38" w:date="2023-08-18T10:55:54Z" w:author="Revisor">
        <w:r>
          <w:rPr>
            <w:rStyle w:val="Hyperlink.1"/>
            <w:rFonts w:ascii="Times New Roman" w:cs="Times New Roman" w:hAnsi="Times New Roman" w:eastAsia="Times New Roman"/>
            <w:sz w:val="24"/>
            <w:szCs w:val="24"/>
          </w:rPr>
          <w:fldChar w:fldCharType="separate" w:fldLock="0"/>
        </w:r>
      </w:del>
      <w:del w:id="39" w:date="2023-08-18T10:55:54Z" w:author="Revisor">
        <w:r>
          <w:rPr>
            <w:rStyle w:val="Hyperlink.1"/>
            <w:rFonts w:ascii="Times New Roman" w:hAnsi="Times New Roman"/>
            <w:sz w:val="24"/>
            <w:szCs w:val="24"/>
            <w:rtl w:val="0"/>
            <w:lang w:val="en-US"/>
          </w:rPr>
          <w:delText>https://orcid.org/0000-0002-9203-7411</w:delText>
        </w:r>
      </w:del>
      <w:del w:id="40" w:date="2023-08-18T10:55:54Z" w:author="Revisor">
        <w:r>
          <w:rPr>
            <w:rFonts w:ascii="Times New Roman" w:cs="Times New Roman" w:hAnsi="Times New Roman" w:eastAsia="Times New Roman"/>
            <w:sz w:val="24"/>
            <w:szCs w:val="24"/>
          </w:rPr>
          <w:fldChar w:fldCharType="end" w:fldLock="0"/>
        </w:r>
      </w:del>
      <w:del w:id="41" w:date="2023-08-18T10:55:54Z" w:author="Revisor">
        <w:r>
          <w:rPr>
            <w:rStyle w:val="Hyperlink.0"/>
            <w:rFonts w:ascii="Times New Roman" w:hAnsi="Times New Roman"/>
            <w:sz w:val="24"/>
            <w:szCs w:val="24"/>
            <w:rtl w:val="0"/>
          </w:rPr>
          <w:delText xml:space="preserve">. </w:delText>
        </w:r>
      </w:del>
      <w:r>
        <w:rPr>
          <w:rStyle w:val="Hyperlink.0"/>
          <w:rFonts w:ascii="Times New Roman" w:hAnsi="Times New Roman"/>
          <w:sz w:val="24"/>
          <w:szCs w:val="24"/>
          <w:rtl w:val="0"/>
          <w:lang w:val="es-ES_tradnl"/>
        </w:rPr>
        <w:t>Centro Austral de Investigaciones Cient</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pt-PT"/>
        </w:rPr>
        <w:t xml:space="preserve">ficas (CADIC-CONICET), Ushuaia, Argentina. </w:t>
      </w:r>
      <w:r>
        <w:rPr>
          <w:rStyle w:val="Ninguno"/>
          <w:rFonts w:ascii="Times New Roman" w:hAnsi="Times New Roman"/>
          <w:outline w:val="0"/>
          <w:color w:val="3f6caf"/>
          <w:sz w:val="24"/>
          <w:szCs w:val="24"/>
          <w:u w:color="3f6caf"/>
          <w:rtl w:val="0"/>
          <w:lang w:val="pt-PT"/>
          <w14:textFill>
            <w14:solidFill>
              <w14:srgbClr w14:val="3F6CAF"/>
            </w14:solidFill>
          </w14:textFill>
        </w:rPr>
        <w:t>tomasimarina@gmail.com</w:t>
      </w:r>
    </w:p>
    <w:p>
      <w:pPr>
        <w:pStyle w:val="Cuerpo"/>
        <w:bidi w:val="0"/>
        <w:spacing w:after="160" w:line="360" w:lineRule="auto"/>
        <w:ind w:left="0" w:right="0" w:firstLine="0"/>
        <w:jc w:val="both"/>
        <w:rPr>
          <w:ins w:id="42" w:date="2023-08-18T10:56:26Z" w:author="Revisor"/>
          <w:rStyle w:val="Hyperlink.0"/>
          <w:rFonts w:ascii="Times New Roman" w:cs="Times New Roman" w:hAnsi="Times New Roman" w:eastAsia="Times New Roman"/>
          <w:sz w:val="24"/>
          <w:szCs w:val="24"/>
          <w:rtl w:val="0"/>
        </w:rPr>
      </w:pPr>
      <w:ins w:id="43" w:date="2023-08-18T10:54:57Z" w:author="Revisor">
        <w:r>
          <w:rPr>
            <w:rStyle w:val="Ninguno"/>
            <w:rFonts w:ascii="Times New Roman" w:hAnsi="Times New Roman"/>
            <w:sz w:val="24"/>
            <w:szCs w:val="24"/>
            <w:vertAlign w:val="superscript"/>
            <w:rtl w:val="0"/>
            <w:lang w:val="es-ES_tradnl"/>
          </w:rPr>
          <w:t>2</w:t>
        </w:r>
      </w:ins>
      <w:ins w:id="44" w:date="2023-08-18T10:54:57Z" w:author="Revisor">
        <w:r>
          <w:rPr>
            <w:rStyle w:val="Ninguno"/>
            <w:rFonts w:ascii="Times New Roman" w:hAnsi="Times New Roman"/>
            <w:sz w:val="24"/>
            <w:szCs w:val="24"/>
            <w:u w:val="none"/>
            <w:rtl w:val="0"/>
            <w:lang w:val="es-ES_tradnl"/>
          </w:rPr>
          <w:t xml:space="preserve"> </w:t>
        </w:r>
      </w:ins>
      <w:del w:id="45" w:date="2023-08-18T10:56:48Z" w:author="Revisor">
        <w:r>
          <w:rPr>
            <w:rStyle w:val="Hyperlink.0"/>
            <w:rFonts w:ascii="Times New Roman" w:hAnsi="Times New Roman"/>
            <w:sz w:val="24"/>
            <w:szCs w:val="24"/>
            <w:rtl w:val="0"/>
            <w:lang w:val="es-ES_tradnl"/>
          </w:rPr>
          <w:delText xml:space="preserve">NC: estudiante del programa </w:delText>
        </w:r>
      </w:del>
      <w:r>
        <w:rPr>
          <w:rStyle w:val="Hyperlink.0"/>
          <w:rFonts w:ascii="Times New Roman" w:hAnsi="Times New Roman"/>
          <w:sz w:val="24"/>
          <w:szCs w:val="24"/>
          <w:rtl w:val="0"/>
          <w:lang w:val="en-US"/>
        </w:rPr>
        <w:t xml:space="preserve">School for International Training (SIT)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n-US"/>
        </w:rPr>
        <w:t>People, Environment, and Climate Change in Patagonia and Antarctica</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 xml:space="preserve">. </w:t>
      </w:r>
      <w:del w:id="46" w:date="2023-08-18T10:57:09Z" w:author="Revisor">
        <w:r>
          <w:rPr>
            <w:rStyle w:val="Hyperlink.0"/>
            <w:rFonts w:ascii="Times New Roman" w:hAnsi="Times New Roman"/>
            <w:sz w:val="24"/>
            <w:szCs w:val="24"/>
            <w:rtl w:val="0"/>
            <w:lang w:val="es-ES_tradnl"/>
          </w:rPr>
          <w:delText>Estudiante de Ciencias de la Computaci</w:delText>
        </w:r>
      </w:del>
      <w:del w:id="47" w:date="2023-08-18T10:57:09Z" w:author="Revisor">
        <w:r>
          <w:rPr>
            <w:rStyle w:val="Ninguno"/>
            <w:rFonts w:ascii="Times New Roman" w:hAnsi="Times New Roman" w:hint="default"/>
            <w:sz w:val="24"/>
            <w:szCs w:val="24"/>
            <w:rtl w:val="0"/>
            <w:lang w:val="es-ES_tradnl"/>
          </w:rPr>
          <w:delText>ó</w:delText>
        </w:r>
      </w:del>
      <w:del w:id="48" w:date="2023-08-18T10:57:09Z" w:author="Revisor">
        <w:r>
          <w:rPr>
            <w:rStyle w:val="Hyperlink.0"/>
            <w:rFonts w:ascii="Times New Roman" w:hAnsi="Times New Roman"/>
            <w:sz w:val="24"/>
            <w:szCs w:val="24"/>
            <w:rtl w:val="0"/>
          </w:rPr>
          <w:delText xml:space="preserve">n, </w:delText>
        </w:r>
      </w:del>
      <w:r>
        <w:rPr>
          <w:rStyle w:val="Hyperlink.0"/>
          <w:rFonts w:ascii="Times New Roman" w:hAnsi="Times New Roman"/>
          <w:sz w:val="24"/>
          <w:szCs w:val="24"/>
          <w:rtl w:val="0"/>
          <w:lang w:val="pt-PT"/>
        </w:rPr>
        <w:t>Hope College, Michigan, Estados Unidos.</w:t>
      </w:r>
    </w:p>
    <w:p>
      <w:pPr>
        <w:pStyle w:val="Cuerpo"/>
        <w:bidi w:val="0"/>
        <w:spacing w:after="160" w:line="360" w:lineRule="auto"/>
        <w:ind w:left="0" w:right="0" w:firstLine="0"/>
        <w:jc w:val="both"/>
        <w:rPr>
          <w:ins w:id="49" w:date="2023-08-18T10:56:26Z" w:author="Revisor"/>
          <w:rFonts w:ascii="Times New Roman" w:cs="Times New Roman" w:hAnsi="Times New Roman" w:eastAsia="Times New Roman"/>
          <w:sz w:val="24"/>
          <w:szCs w:val="24"/>
          <w:rtl w:val="0"/>
        </w:rPr>
      </w:pPr>
      <w:ins w:id="50" w:date="2023-08-18T10:56:26Z" w:author="Revisor">
        <w:r>
          <w:rPr>
            <w:rStyle w:val="Hyperlink.0"/>
            <w:rFonts w:ascii="Times New Roman" w:hAnsi="Times New Roman"/>
            <w:sz w:val="24"/>
            <w:szCs w:val="24"/>
            <w:rtl w:val="0"/>
            <w:lang w:val="es-ES_tradnl"/>
          </w:rPr>
          <w:t xml:space="preserve">ORCID TIM: </w:t>
        </w:r>
      </w:ins>
      <w:ins w:id="51" w:date="2023-08-18T10:56:26Z" w:author="Revisor">
        <w:r>
          <w:rPr>
            <w:rStyle w:val="Hyperlink.2"/>
            <w:rFonts w:ascii="Times New Roman" w:cs="Times New Roman" w:hAnsi="Times New Roman" w:eastAsia="Times New Roman"/>
            <w:sz w:val="24"/>
            <w:szCs w:val="24"/>
          </w:rPr>
          <w:fldChar w:fldCharType="begin" w:fldLock="0"/>
        </w:r>
      </w:ins>
      <w:ins w:id="52" w:date="2023-08-18T10:56:26Z" w:author="Revisor">
        <w:r>
          <w:rPr>
            <w:rStyle w:val="Hyperlink.2"/>
            <w:rFonts w:ascii="Times New Roman" w:cs="Times New Roman" w:hAnsi="Times New Roman" w:eastAsia="Times New Roman"/>
            <w:sz w:val="24"/>
            <w:szCs w:val="24"/>
          </w:rPr>
          <w:instrText xml:space="preserve"> HYPERLINK "https://orcid.org/0000-0002-9203-7411"</w:instrText>
        </w:r>
      </w:ins>
      <w:ins w:id="53" w:date="2023-08-18T10:56:26Z" w:author="Revisor">
        <w:r>
          <w:rPr>
            <w:rStyle w:val="Hyperlink.2"/>
            <w:rFonts w:ascii="Times New Roman" w:cs="Times New Roman" w:hAnsi="Times New Roman" w:eastAsia="Times New Roman"/>
            <w:sz w:val="24"/>
            <w:szCs w:val="24"/>
          </w:rPr>
          <w:fldChar w:fldCharType="separate" w:fldLock="0"/>
        </w:r>
      </w:ins>
      <w:ins w:id="54" w:date="2023-08-18T10:56:26Z" w:author="Revisor">
        <w:r>
          <w:rPr>
            <w:rStyle w:val="Hyperlink.2"/>
            <w:rFonts w:ascii="Times New Roman" w:hAnsi="Times New Roman"/>
            <w:sz w:val="24"/>
            <w:szCs w:val="24"/>
            <w:rtl w:val="0"/>
            <w:lang w:val="en-US"/>
          </w:rPr>
          <w:t>https://orcid.org/0000-0002-9203-7411</w:t>
        </w:r>
      </w:ins>
      <w:ins w:id="55" w:date="2023-08-18T10:56:26Z" w:author="Revisor">
        <w:r>
          <w:rPr>
            <w:rFonts w:ascii="Times New Roman" w:cs="Times New Roman" w:hAnsi="Times New Roman" w:eastAsia="Times New Roman"/>
            <w:sz w:val="24"/>
            <w:szCs w:val="24"/>
          </w:rPr>
          <w:fldChar w:fldCharType="end" w:fldLock="0"/>
        </w:r>
      </w:ins>
      <w:ins w:id="56" w:date="2023-08-18T10:56:26Z" w:author="Revisor">
        <w:r>
          <w:rPr>
            <w:rFonts w:ascii="Times New Roman" w:hAnsi="Times New Roman"/>
            <w:sz w:val="24"/>
            <w:szCs w:val="24"/>
            <w:rtl w:val="0"/>
          </w:rPr>
          <w:t>.</w:t>
        </w:r>
      </w:ins>
    </w:p>
    <w:p>
      <w:pPr>
        <w:pStyle w:val="Cuerpo"/>
        <w:bidi w:val="0"/>
        <w:spacing w:after="160" w:line="360" w:lineRule="auto"/>
        <w:ind w:left="0" w:right="0" w:firstLine="0"/>
        <w:jc w:val="both"/>
        <w:rPr>
          <w:rStyle w:val="Ninguno"/>
          <w:rFonts w:ascii="Times New Roman" w:cs="Times New Roman" w:hAnsi="Times New Roman" w:eastAsia="Times New Roman"/>
          <w:sz w:val="24"/>
          <w:szCs w:val="24"/>
          <w:u w:val="none"/>
          <w:rtl w:val="0"/>
        </w:rPr>
      </w:pPr>
      <w:ins w:id="57" w:date="2023-08-18T10:56:26Z" w:author="Revisor">
        <w:r>
          <w:rPr>
            <w:rFonts w:ascii="Times New Roman" w:hAnsi="Times New Roman"/>
            <w:sz w:val="24"/>
            <w:szCs w:val="24"/>
            <w:rtl w:val="0"/>
            <w:lang w:val="es-ES_tradnl"/>
          </w:rPr>
          <w:t>NC no posee ORCID.</w:t>
        </w:r>
      </w:ins>
    </w:p>
    <w:p>
      <w:pPr>
        <w:pStyle w:val="Cuerpo"/>
        <w:spacing w:after="140" w:line="360" w:lineRule="auto"/>
        <w:jc w:val="both"/>
        <w:rPr>
          <w:del w:id="58" w:date="2023-08-18T10:57:37Z" w:author="Revisor"/>
          <w:rStyle w:val="Ninguno"/>
          <w:rFonts w:ascii="Times New Roman" w:cs="Times New Roman" w:hAnsi="Times New Roman" w:eastAsia="Times New Roman"/>
          <w:sz w:val="24"/>
          <w:szCs w:val="24"/>
        </w:rPr>
      </w:pPr>
      <w:r>
        <w:rPr>
          <w:rStyle w:val="Ninguno"/>
          <w:rFonts w:ascii="Times New Roman" w:hAnsi="Times New Roman"/>
          <w:sz w:val="24"/>
          <w:szCs w:val="24"/>
          <w:rtl w:val="0"/>
          <w:lang w:val="it-IT"/>
        </w:rPr>
        <w:t>Contribuci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rPr>
        <w:t>n</w:t>
      </w:r>
      <w:r>
        <w:rPr>
          <w:rStyle w:val="Ninguno"/>
          <w:rFonts w:ascii="Times New Roman" w:hAnsi="Times New Roman"/>
          <w:sz w:val="24"/>
          <w:szCs w:val="24"/>
          <w:rtl w:val="0"/>
          <w:lang w:val="es-ES_tradnl"/>
        </w:rPr>
        <w:t xml:space="preserve"> de cada autor.</w:t>
      </w:r>
      <w:del w:id="59" w:date="2023-08-18T10:57:37Z" w:author="Revisor">
        <w:r>
          <w:rPr>
            <w:rStyle w:val="Ninguno"/>
            <w:rFonts w:ascii="Times New Roman" w:hAnsi="Times New Roman"/>
            <w:sz w:val="24"/>
            <w:szCs w:val="24"/>
            <w:rtl w:val="0"/>
            <w:lang w:val="pt-PT"/>
          </w:rPr>
          <w:delText xml:space="preserve"> de cada autor</w:delText>
        </w:r>
      </w:del>
    </w:p>
    <w:p>
      <w:pPr>
        <w:pStyle w:val="Cuerpo"/>
        <w:numPr>
          <w:ilvl w:val="0"/>
          <w:numId w:val="2"/>
        </w:numPr>
        <w:bidi w:val="0"/>
        <w:spacing w:after="160" w:line="360" w:lineRule="auto"/>
        <w:ind w:right="0"/>
        <w:jc w:val="both"/>
        <w:rPr>
          <w:rFonts w:ascii="Times New Roman" w:hAnsi="Times New Roman"/>
          <w:sz w:val="24"/>
          <w:szCs w:val="24"/>
          <w:rtl w:val="0"/>
          <w:lang w:val="es-ES_tradnl"/>
        </w:rPr>
      </w:pPr>
      <w:ins w:id="60" w:date="2023-08-18T10:57:38Z" w:author="Revisor">
        <w:r>
          <w:rPr>
            <w:rStyle w:val="Ninguno"/>
            <w:rFonts w:ascii="Times New Roman" w:hAnsi="Times New Roman"/>
            <w:sz w:val="24"/>
            <w:szCs w:val="24"/>
            <w:rtl w:val="0"/>
            <w:lang w:val="es-ES_tradnl"/>
          </w:rPr>
          <w:t xml:space="preserve"> </w:t>
        </w:r>
      </w:ins>
      <w:r>
        <w:rPr>
          <w:rStyle w:val="Hyperlink.0"/>
          <w:rFonts w:ascii="Times New Roman" w:hAnsi="Times New Roman"/>
          <w:sz w:val="24"/>
          <w:szCs w:val="24"/>
          <w:rtl w:val="0"/>
        </w:rPr>
        <w:t>TIM</w:t>
      </w:r>
      <w:ins w:id="61" w:date="2023-08-18T11:01:04Z" w:author="Revisor">
        <w:r>
          <w:rPr>
            <w:rStyle w:val="Hyperlink.0"/>
            <w:rFonts w:ascii="Times New Roman" w:hAnsi="Times New Roman"/>
            <w:sz w:val="24"/>
            <w:szCs w:val="24"/>
            <w:rtl w:val="0"/>
            <w:lang w:val="es-ES_tradnl"/>
          </w:rPr>
          <w:t>:</w:t>
        </w:r>
      </w:ins>
      <w:del w:id="62" w:date="2023-08-18T10:57:43Z" w:author="Revisor">
        <w:r>
          <w:rPr>
            <w:rStyle w:val="Hyperlink.0"/>
            <w:rFonts w:ascii="Times New Roman" w:hAnsi="Times New Roman"/>
            <w:sz w:val="24"/>
            <w:szCs w:val="24"/>
            <w:rtl w:val="0"/>
          </w:rPr>
          <w:delText>:</w:delText>
        </w:r>
      </w:del>
      <w:r>
        <w:rPr>
          <w:rStyle w:val="Hyperlink.0"/>
          <w:rFonts w:ascii="Times New Roman" w:hAnsi="Times New Roman"/>
          <w:sz w:val="24"/>
          <w:szCs w:val="24"/>
          <w:rtl w:val="0"/>
        </w:rPr>
        <w:t xml:space="preserve"> </w:t>
      </w:r>
      <w:del w:id="63" w:date="2023-08-18T10:57:45Z" w:author="Revisor">
        <w:r>
          <w:rPr>
            <w:rStyle w:val="Hyperlink.0"/>
            <w:rFonts w:ascii="Times New Roman" w:hAnsi="Times New Roman"/>
            <w:sz w:val="24"/>
            <w:szCs w:val="24"/>
            <w:rtl w:val="0"/>
          </w:rPr>
          <w:delText>C</w:delText>
        </w:r>
      </w:del>
      <w:ins w:id="64" w:date="2023-08-18T10:57:46Z" w:author="Revisor">
        <w:r>
          <w:rPr>
            <w:rStyle w:val="Hyperlink.0"/>
            <w:rFonts w:ascii="Times New Roman" w:hAnsi="Times New Roman"/>
            <w:sz w:val="24"/>
            <w:szCs w:val="24"/>
            <w:rtl w:val="0"/>
            <w:lang w:val="es-ES_tradnl"/>
          </w:rPr>
          <w:t>c</w:t>
        </w:r>
      </w:ins>
      <w:r>
        <w:rPr>
          <w:rStyle w:val="Hyperlink.0"/>
          <w:rFonts w:ascii="Times New Roman" w:hAnsi="Times New Roman"/>
          <w:sz w:val="24"/>
          <w:szCs w:val="24"/>
          <w:rtl w:val="0"/>
        </w:rPr>
        <w:t>onceptualizaci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n-US"/>
        </w:rPr>
        <w:t>n, an</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lisis formal, administraci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del proyecto, supervisi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escritura del manuscrito original, revisi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y edici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rPr>
        <w:t>n. NC: Curaci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 los datos, an</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lisis formal, investigaci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rPr>
        <w:t>n.</w:t>
      </w:r>
    </w:p>
    <w:p>
      <w:pPr>
        <w:pStyle w:val="Cuerpo"/>
        <w:spacing w:after="140" w:line="360" w:lineRule="auto"/>
        <w:jc w:val="both"/>
        <w:rPr>
          <w:del w:id="65" w:date="2023-08-18T10:58:01Z" w:author="Revisor"/>
          <w:rStyle w:val="Ninguno"/>
          <w:rFonts w:ascii="Times New Roman" w:cs="Times New Roman" w:hAnsi="Times New Roman" w:eastAsia="Times New Roman"/>
          <w:sz w:val="24"/>
          <w:szCs w:val="24"/>
        </w:rPr>
      </w:pPr>
      <w:del w:id="66" w:date="2023-08-18T10:57:59Z" w:author="Revisor">
        <w:r>
          <w:rPr>
            <w:rStyle w:val="Ninguno"/>
            <w:rFonts w:ascii="Times New Roman" w:hAnsi="Times New Roman"/>
            <w:b w:val="1"/>
            <w:bCs w:val="1"/>
            <w:sz w:val="24"/>
            <w:szCs w:val="24"/>
            <w:rtl w:val="0"/>
            <w:lang w:val="es-ES_tradnl"/>
          </w:rPr>
          <w:delText>Declaraci</w:delText>
        </w:r>
      </w:del>
      <w:del w:id="67" w:date="2023-08-18T10:57:59Z" w:author="Revisor">
        <w:r>
          <w:rPr>
            <w:rStyle w:val="Ninguno"/>
            <w:rFonts w:ascii="Times New Roman" w:hAnsi="Times New Roman" w:hint="default"/>
            <w:b w:val="1"/>
            <w:bCs w:val="1"/>
            <w:sz w:val="24"/>
            <w:szCs w:val="24"/>
            <w:rtl w:val="0"/>
            <w:lang w:val="es-ES_tradnl"/>
          </w:rPr>
          <w:delText>ó</w:delText>
        </w:r>
      </w:del>
      <w:del w:id="68" w:date="2023-08-18T10:57:59Z" w:author="Revisor">
        <w:r>
          <w:rPr>
            <w:rStyle w:val="Ninguno"/>
            <w:rFonts w:ascii="Times New Roman" w:hAnsi="Times New Roman"/>
            <w:b w:val="1"/>
            <w:bCs w:val="1"/>
            <w:sz w:val="24"/>
            <w:szCs w:val="24"/>
            <w:rtl w:val="0"/>
            <w:lang w:val="nl-NL"/>
          </w:rPr>
          <w:delText>n de f</w:delText>
        </w:r>
      </w:del>
      <w:ins w:id="69" w:date="2023-08-18T10:57:59Z" w:author="Revisor">
        <w:r>
          <w:rPr>
            <w:rStyle w:val="Ninguno"/>
            <w:rFonts w:ascii="Times New Roman" w:hAnsi="Times New Roman"/>
            <w:sz w:val="24"/>
            <w:szCs w:val="24"/>
            <w:rtl w:val="0"/>
            <w:lang w:val="es-ES_tradnl"/>
          </w:rPr>
          <w:t>F</w:t>
        </w:r>
      </w:ins>
      <w:r>
        <w:rPr>
          <w:rStyle w:val="Ninguno"/>
          <w:rFonts w:ascii="Times New Roman" w:hAnsi="Times New Roman"/>
          <w:sz w:val="24"/>
          <w:szCs w:val="24"/>
          <w:rtl w:val="0"/>
          <w:lang w:val="es-ES_tradnl"/>
        </w:rPr>
        <w:t>inanciamiento</w:t>
      </w:r>
    </w:p>
    <w:p>
      <w:pPr>
        <w:pStyle w:val="Cuerpo"/>
        <w:numPr>
          <w:ilvl w:val="0"/>
          <w:numId w:val="2"/>
        </w:numPr>
        <w:bidi w:val="0"/>
        <w:spacing w:after="160" w:line="360" w:lineRule="auto"/>
        <w:ind w:right="0"/>
        <w:jc w:val="both"/>
        <w:rPr>
          <w:rFonts w:ascii="Times New Roman" w:hAnsi="Times New Roman"/>
          <w:sz w:val="24"/>
          <w:szCs w:val="24"/>
          <w:rtl w:val="0"/>
          <w:lang w:val="es-ES_tradnl"/>
        </w:rPr>
      </w:pPr>
      <w:ins w:id="70" w:date="2023-08-18T10:58:03Z" w:author="Revisor">
        <w:r>
          <w:rPr>
            <w:rStyle w:val="Ninguno"/>
            <w:rFonts w:ascii="Times New Roman" w:hAnsi="Times New Roman"/>
            <w:sz w:val="24"/>
            <w:szCs w:val="24"/>
            <w:rtl w:val="0"/>
            <w:lang w:val="es-ES_tradnl"/>
          </w:rPr>
          <w:t>:</w:t>
        </w:r>
      </w:ins>
      <w:ins w:id="71" w:date="2023-08-18T10:58:03Z" w:author="Revisor">
        <w:r>
          <w:rPr>
            <w:rStyle w:val="Ninguno"/>
            <w:rFonts w:ascii="Times New Roman" w:hAnsi="Times New Roman"/>
            <w:b w:val="1"/>
            <w:bCs w:val="1"/>
            <w:sz w:val="24"/>
            <w:szCs w:val="24"/>
            <w:rtl w:val="0"/>
            <w:lang w:val="es-ES_tradnl"/>
          </w:rPr>
          <w:t xml:space="preserve"> </w:t>
        </w:r>
      </w:ins>
      <w:r>
        <w:rPr>
          <w:rStyle w:val="Hyperlink.0"/>
          <w:rFonts w:ascii="Times New Roman" w:hAnsi="Times New Roman"/>
          <w:sz w:val="24"/>
          <w:szCs w:val="24"/>
          <w:rtl w:val="0"/>
          <w:lang w:val="es-ES_tradnl"/>
        </w:rPr>
        <w:t>No hubo un financiamiento espec</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fico para el desarrollo de la investigaci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rPr>
        <w:t>n.</w:t>
      </w:r>
    </w:p>
    <w:p>
      <w:pPr>
        <w:pStyle w:val="Cuerpo"/>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Resumen</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Las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ficas describen las interacciones presa-depredador que ocurren en un h</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 xml:space="preserve">bitat determinado. Son herramientas </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tiles para analizar la complejidad y la estabilidad, as</w:t>
      </w:r>
      <w:r>
        <w:rPr>
          <w:rStyle w:val="Ninguno"/>
          <w:rFonts w:ascii="Times New Roman" w:hAnsi="Times New Roman" w:hint="default"/>
          <w:sz w:val="24"/>
          <w:szCs w:val="24"/>
          <w:rtl w:val="0"/>
          <w:lang w:val="es-ES_tradnl"/>
        </w:rPr>
        <w:t xml:space="preserve">í </w:t>
      </w:r>
      <w:r>
        <w:rPr>
          <w:rStyle w:val="Hyperlink.0"/>
          <w:rFonts w:ascii="Times New Roman" w:hAnsi="Times New Roman"/>
          <w:sz w:val="24"/>
          <w:szCs w:val="24"/>
          <w:rtl w:val="0"/>
          <w:lang w:val="es-ES_tradnl"/>
        </w:rPr>
        <w:t>como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entre estas propiedades, en ecosistemas naturales. En este trabajo </w:t>
      </w:r>
      <w:ins w:id="72" w:date="2023-08-18T12:13:49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pt-PT"/>
        </w:rPr>
        <w:t>estudi</w:t>
      </w:r>
      <w:del w:id="73" w:date="2023-08-18T12:13:52Z" w:author="Revisor">
        <w:r>
          <w:rPr>
            <w:rStyle w:val="Hyperlink.0"/>
            <w:rFonts w:ascii="Times New Roman" w:hAnsi="Times New Roman"/>
            <w:sz w:val="24"/>
            <w:szCs w:val="24"/>
            <w:rtl w:val="0"/>
            <w:lang w:val="es-ES_tradnl"/>
          </w:rPr>
          <w:delText>amos</w:delText>
        </w:r>
      </w:del>
      <w:ins w:id="74" w:date="2023-08-18T12:13:52Z" w:author="Revisor">
        <w:r>
          <w:rPr>
            <w:rStyle w:val="Hyperlink.0"/>
            <w:rFonts w:ascii="Times New Roman" w:hAnsi="Times New Roman" w:hint="default"/>
            <w:sz w:val="24"/>
            <w:szCs w:val="24"/>
            <w:rtl w:val="0"/>
            <w:lang w:val="es-ES_tradnl"/>
          </w:rPr>
          <w:t>ó</w:t>
        </w:r>
      </w:ins>
      <w:r>
        <w:rPr>
          <w:rStyle w:val="Hyperlink.0"/>
          <w:rFonts w:ascii="Times New Roman" w:hAnsi="Times New Roman"/>
          <w:sz w:val="24"/>
          <w:szCs w:val="24"/>
          <w:rtl w:val="0"/>
          <w:lang w:val="es-ES_tradnl"/>
        </w:rPr>
        <w:t xml:space="preserve"> la estabilidad, medida mediante la conectividad (</w:t>
      </w:r>
      <w:ins w:id="75" w:date="2023-08-18T11:12:18Z" w:author="Revisor">
        <w:r>
          <w:rPr>
            <w:rStyle w:val="Hyperlink.0"/>
            <w:rFonts w:ascii="Times New Roman" w:hAnsi="Times New Roman"/>
            <w:sz w:val="24"/>
            <w:szCs w:val="24"/>
            <w:rtl w:val="0"/>
            <w:lang w:val="es-ES_tradnl"/>
          </w:rPr>
          <w:t>C=L/S</w:t>
        </w:r>
      </w:ins>
      <w:ins w:id="76" w:date="2023-08-18T11:12:18Z" w:author="Revisor">
        <w:r>
          <w:rPr>
            <w:rStyle w:val="Ninguno"/>
            <w:rFonts w:ascii="Times New Roman" w:hAnsi="Times New Roman"/>
            <w:sz w:val="24"/>
            <w:szCs w:val="24"/>
            <w:vertAlign w:val="superscript"/>
            <w:rtl w:val="0"/>
            <w:lang w:val="es-ES_tradnl"/>
          </w:rPr>
          <w:t>2</w:t>
        </w:r>
      </w:ins>
      <w:r>
        <w:rPr>
          <w:rStyle w:val="Hyperlink.0"/>
          <w:rFonts w:ascii="Times New Roman" w:hAnsi="Times New Roman"/>
          <w:sz w:val="24"/>
          <w:szCs w:val="24"/>
          <w:rtl w:val="0"/>
          <w:lang w:val="es-ES_tradnl"/>
        </w:rPr>
        <w:t>, donde S es el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mero de especies y L el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mero de interacciones), y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complejidad-estabilidad </w:t>
      </w:r>
      <w:del w:id="77" w:date="2023-08-18T11:12:36Z" w:author="Revisor">
        <w:r>
          <w:rPr>
            <w:rStyle w:val="Hyperlink.0"/>
            <w:rFonts w:ascii="Times New Roman" w:hAnsi="Times New Roman"/>
            <w:sz w:val="24"/>
            <w:szCs w:val="24"/>
            <w:rtl w:val="0"/>
            <w:lang w:val="nl-NL"/>
          </w:rPr>
          <w:delText>en m</w:delText>
        </w:r>
      </w:del>
      <w:del w:id="78" w:date="2023-08-18T11:12:36Z" w:author="Revisor">
        <w:r>
          <w:rPr>
            <w:rStyle w:val="Ninguno"/>
            <w:rFonts w:ascii="Times New Roman" w:hAnsi="Times New Roman" w:hint="default"/>
            <w:sz w:val="24"/>
            <w:szCs w:val="24"/>
            <w:rtl w:val="0"/>
            <w:lang w:val="es-ES_tradnl"/>
          </w:rPr>
          <w:delText>á</w:delText>
        </w:r>
      </w:del>
      <w:del w:id="79" w:date="2023-08-18T11:12:36Z" w:author="Revisor">
        <w:r>
          <w:rPr>
            <w:rStyle w:val="Hyperlink.0"/>
            <w:rFonts w:ascii="Times New Roman" w:hAnsi="Times New Roman"/>
            <w:sz w:val="24"/>
            <w:szCs w:val="24"/>
            <w:rtl w:val="0"/>
          </w:rPr>
          <w:delText>s</w:delText>
        </w:r>
      </w:del>
      <w:ins w:id="80" w:date="2023-08-18T11:12:39Z" w:author="Revisor">
        <w:r>
          <w:rPr>
            <w:rStyle w:val="Hyperlink.0"/>
            <w:rFonts w:ascii="Times New Roman" w:hAnsi="Times New Roman"/>
            <w:sz w:val="24"/>
            <w:szCs w:val="24"/>
            <w:rtl w:val="0"/>
            <w:lang w:val="es-ES_tradnl"/>
          </w:rPr>
          <w:t>a trav</w:t>
        </w:r>
      </w:ins>
      <w:ins w:id="81" w:date="2023-08-18T11:12:39Z" w:author="Revisor">
        <w:r>
          <w:rPr>
            <w:rStyle w:val="Hyperlink.0"/>
            <w:rFonts w:ascii="Times New Roman" w:hAnsi="Times New Roman" w:hint="default"/>
            <w:sz w:val="24"/>
            <w:szCs w:val="24"/>
            <w:rtl w:val="0"/>
            <w:lang w:val="es-ES_tradnl"/>
          </w:rPr>
          <w:t>é</w:t>
        </w:r>
      </w:ins>
      <w:ins w:id="82" w:date="2023-08-18T11:12:39Z" w:author="Revisor">
        <w:r>
          <w:rPr>
            <w:rStyle w:val="Hyperlink.0"/>
            <w:rFonts w:ascii="Times New Roman" w:hAnsi="Times New Roman"/>
            <w:sz w:val="24"/>
            <w:szCs w:val="24"/>
            <w:rtl w:val="0"/>
            <w:lang w:val="es-ES_tradnl"/>
          </w:rPr>
          <w:t>s</w:t>
        </w:r>
      </w:ins>
      <w:r>
        <w:rPr>
          <w:rStyle w:val="Hyperlink.0"/>
          <w:rFonts w:ascii="Times New Roman" w:hAnsi="Times New Roman"/>
          <w:sz w:val="24"/>
          <w:szCs w:val="24"/>
          <w:rtl w:val="0"/>
          <w:lang w:val="pt-PT"/>
        </w:rPr>
        <w:t xml:space="preserve"> de 3</w:t>
      </w:r>
      <w:del w:id="83" w:date="2023-08-18T11:12:42Z" w:author="Revisor">
        <w:r>
          <w:rPr>
            <w:rStyle w:val="Hyperlink.0"/>
            <w:rFonts w:ascii="Times New Roman" w:hAnsi="Times New Roman"/>
            <w:sz w:val="24"/>
            <w:szCs w:val="24"/>
            <w:rtl w:val="0"/>
          </w:rPr>
          <w:delText>00</w:delText>
        </w:r>
      </w:del>
      <w:ins w:id="84" w:date="2023-08-18T11:12:42Z" w:author="Revisor">
        <w:r>
          <w:rPr>
            <w:rStyle w:val="Hyperlink.0"/>
            <w:rFonts w:ascii="Times New Roman" w:hAnsi="Times New Roman"/>
            <w:sz w:val="24"/>
            <w:szCs w:val="24"/>
            <w:rtl w:val="0"/>
            <w:lang w:val="es-ES_tradnl"/>
          </w:rPr>
          <w:t>14</w:t>
        </w:r>
      </w:ins>
      <w:r>
        <w:rPr>
          <w:rStyle w:val="Hyperlink.0"/>
          <w:rFonts w:ascii="Times New Roman" w:hAnsi="Times New Roman"/>
          <w:sz w:val="24"/>
          <w:szCs w:val="24"/>
          <w:rtl w:val="0"/>
          <w:lang w:val="fr-FR"/>
        </w:rPr>
        <w:t xml:space="preserve">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pt-PT"/>
        </w:rPr>
        <w:t>ricas</w:t>
      </w:r>
      <w:ins w:id="85" w:date="2023-08-18T11:13:08Z" w:author="Revisor">
        <w:r>
          <w:rPr>
            <w:rStyle w:val="Hyperlink.0"/>
            <w:rFonts w:ascii="Times New Roman" w:hAnsi="Times New Roman"/>
            <w:sz w:val="24"/>
            <w:szCs w:val="24"/>
            <w:rtl w:val="0"/>
            <w:lang w:val="es-ES_tradnl"/>
          </w:rPr>
          <w:t>,</w:t>
        </w:r>
      </w:ins>
      <w:r>
        <w:rPr>
          <w:rStyle w:val="Hyperlink.0"/>
          <w:rFonts w:ascii="Times New Roman" w:hAnsi="Times New Roman"/>
          <w:sz w:val="24"/>
          <w:szCs w:val="24"/>
          <w:rtl w:val="0"/>
          <w:lang w:val="pt-PT"/>
        </w:rPr>
        <w:t xml:space="preserve"> considerando </w:t>
      </w:r>
      <w:ins w:id="86" w:date="2023-08-18T11:13:30Z" w:author="Revisor">
        <w:r>
          <w:rPr>
            <w:rStyle w:val="Hyperlink.0"/>
            <w:rFonts w:ascii="Times New Roman" w:hAnsi="Times New Roman"/>
            <w:sz w:val="24"/>
            <w:szCs w:val="24"/>
            <w:rtl w:val="0"/>
            <w:lang w:val="es-ES_tradnl"/>
          </w:rPr>
          <w:t>distintos ecosistemas (dulceacu</w:t>
        </w:r>
      </w:ins>
      <w:ins w:id="87" w:date="2023-08-18T11:13:30Z" w:author="Revisor">
        <w:r>
          <w:rPr>
            <w:rStyle w:val="Hyperlink.0"/>
            <w:rFonts w:ascii="Times New Roman" w:hAnsi="Times New Roman" w:hint="default"/>
            <w:sz w:val="24"/>
            <w:szCs w:val="24"/>
            <w:rtl w:val="0"/>
            <w:lang w:val="es-ES_tradnl"/>
          </w:rPr>
          <w:t>í</w:t>
        </w:r>
      </w:ins>
      <w:ins w:id="88" w:date="2023-08-18T11:13:30Z" w:author="Revisor">
        <w:r>
          <w:rPr>
            <w:rStyle w:val="Hyperlink.0"/>
            <w:rFonts w:ascii="Times New Roman" w:hAnsi="Times New Roman"/>
            <w:sz w:val="24"/>
            <w:szCs w:val="24"/>
            <w:rtl w:val="0"/>
            <w:lang w:val="es-ES_tradnl"/>
          </w:rPr>
          <w:t xml:space="preserve">colas, marinos y terrestres) </w:t>
        </w:r>
      </w:ins>
      <w:del w:id="89" w:date="2023-08-18T11:13:42Z" w:author="Revisor">
        <w:r>
          <w:rPr>
            <w:rStyle w:val="Hyperlink.0"/>
            <w:rFonts w:ascii="Times New Roman" w:hAnsi="Times New Roman"/>
            <w:sz w:val="24"/>
            <w:szCs w:val="24"/>
            <w:rtl w:val="0"/>
          </w:rPr>
          <w:delText>un</w:delText>
        </w:r>
      </w:del>
      <w:ins w:id="90" w:date="2023-08-18T11:13:42Z" w:author="Revisor">
        <w:r>
          <w:rPr>
            <w:rStyle w:val="Hyperlink.0"/>
            <w:rFonts w:ascii="Times New Roman" w:hAnsi="Times New Roman"/>
            <w:sz w:val="24"/>
            <w:szCs w:val="24"/>
            <w:rtl w:val="0"/>
            <w:lang w:val="es-ES_tradnl"/>
          </w:rPr>
          <w:t>con</w:t>
        </w:r>
      </w:ins>
      <w:r>
        <w:rPr>
          <w:rStyle w:val="Hyperlink.0"/>
          <w:rFonts w:ascii="Times New Roman" w:hAnsi="Times New Roman"/>
          <w:sz w:val="24"/>
          <w:szCs w:val="24"/>
          <w:rtl w:val="0"/>
        </w:rPr>
        <w:t xml:space="preserve"> </w:t>
      </w:r>
      <w:ins w:id="91" w:date="2023-08-18T11:13:47Z" w:author="Revisor">
        <w:r>
          <w:rPr>
            <w:rStyle w:val="Hyperlink.0"/>
            <w:rFonts w:ascii="Times New Roman" w:hAnsi="Times New Roman"/>
            <w:sz w:val="24"/>
            <w:szCs w:val="24"/>
            <w:rtl w:val="0"/>
            <w:lang w:val="es-ES_tradnl"/>
          </w:rPr>
          <w:t xml:space="preserve">un </w:t>
        </w:r>
      </w:ins>
      <w:del w:id="92" w:date="2023-08-18T11:13:45Z" w:author="Revisor">
        <w:r>
          <w:rPr>
            <w:rStyle w:val="Hyperlink.0"/>
            <w:rFonts w:ascii="Times New Roman" w:hAnsi="Times New Roman"/>
            <w:sz w:val="24"/>
            <w:szCs w:val="24"/>
            <w:rtl w:val="0"/>
            <w:lang w:val="it-IT"/>
          </w:rPr>
          <w:delText xml:space="preserve">rango </w:delText>
        </w:r>
      </w:del>
      <w:r>
        <w:rPr>
          <w:rStyle w:val="Hyperlink.0"/>
          <w:rFonts w:ascii="Times New Roman" w:hAnsi="Times New Roman"/>
          <w:sz w:val="24"/>
          <w:szCs w:val="24"/>
          <w:rtl w:val="0"/>
          <w:lang w:val="it-IT"/>
        </w:rPr>
        <w:t xml:space="preserve">amplio </w:t>
      </w:r>
      <w:ins w:id="93" w:date="2023-08-18T11:13:50Z" w:author="Revisor">
        <w:r>
          <w:rPr>
            <w:rStyle w:val="Hyperlink.0"/>
            <w:rFonts w:ascii="Times New Roman" w:hAnsi="Times New Roman"/>
            <w:sz w:val="24"/>
            <w:szCs w:val="24"/>
            <w:rtl w:val="0"/>
            <w:lang w:val="es-ES_tradnl"/>
          </w:rPr>
          <w:t xml:space="preserve">rango </w:t>
        </w:r>
      </w:ins>
      <w:r>
        <w:rPr>
          <w:rStyle w:val="Hyperlink.0"/>
          <w:rFonts w:ascii="Times New Roman" w:hAnsi="Times New Roman"/>
          <w:sz w:val="24"/>
          <w:szCs w:val="24"/>
          <w:rtl w:val="0"/>
          <w:lang w:val="es-ES_tradnl"/>
        </w:rPr>
        <w:t>de complejidad</w:t>
      </w:r>
      <w:del w:id="94" w:date="2023-08-18T11:13:57Z" w:author="Revisor">
        <w:r>
          <w:rPr>
            <w:rStyle w:val="Hyperlink.0"/>
            <w:rFonts w:ascii="Times New Roman" w:hAnsi="Times New Roman"/>
            <w:sz w:val="24"/>
            <w:szCs w:val="24"/>
            <w:rtl w:val="0"/>
            <w:lang w:val="es-ES_tradnl"/>
          </w:rPr>
          <w:delText xml:space="preserve"> y una variedad de ecosistemas</w:delText>
        </w:r>
      </w:del>
      <w:r>
        <w:rPr>
          <w:rStyle w:val="Hyperlink.0"/>
          <w:rFonts w:ascii="Times New Roman" w:hAnsi="Times New Roman"/>
          <w:sz w:val="24"/>
          <w:szCs w:val="24"/>
          <w:rtl w:val="0"/>
          <w:lang w:val="es-ES_tradnl"/>
        </w:rPr>
        <w:t xml:space="preserve">. Para esto </w:t>
      </w:r>
      <w:ins w:id="95" w:date="2023-08-18T11:14:06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pt-PT"/>
        </w:rPr>
        <w:t>considera</w:t>
      </w:r>
      <w:del w:id="96" w:date="2023-08-18T11:14:10Z" w:author="Revisor">
        <w:r>
          <w:rPr>
            <w:rStyle w:val="Hyperlink.0"/>
            <w:rFonts w:ascii="Times New Roman" w:hAnsi="Times New Roman"/>
            <w:sz w:val="24"/>
            <w:szCs w:val="24"/>
            <w:rtl w:val="0"/>
            <w:lang w:val="en-US"/>
          </w:rPr>
          <w:delText>mos</w:delText>
        </w:r>
      </w:del>
      <w:ins w:id="97" w:date="2023-08-18T11:14:10Z" w:author="Revisor">
        <w:r>
          <w:rPr>
            <w:rStyle w:val="Hyperlink.0"/>
            <w:rFonts w:ascii="Times New Roman" w:hAnsi="Times New Roman"/>
            <w:sz w:val="24"/>
            <w:szCs w:val="24"/>
            <w:rtl w:val="0"/>
            <w:lang w:val="es-ES_tradnl"/>
          </w:rPr>
          <w:t>ron</w:t>
        </w:r>
      </w:ins>
      <w:r>
        <w:rPr>
          <w:rStyle w:val="Hyperlink.0"/>
          <w:rFonts w:ascii="Times New Roman" w:hAnsi="Times New Roman"/>
          <w:sz w:val="24"/>
          <w:szCs w:val="24"/>
          <w:rtl w:val="0"/>
          <w:lang w:val="es-ES_tradnl"/>
        </w:rPr>
        <w:t xml:space="preserve"> dos indicadores de estabilidad, modularidad y el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 xml:space="preserve">ndice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n-US"/>
        </w:rPr>
        <w:t>Quasi-Sign Stability</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s-ES_tradnl"/>
        </w:rPr>
        <w:t xml:space="preserve">, que </w:t>
      </w:r>
      <w:ins w:id="98" w:date="2023-08-18T11:14:29Z" w:author="Revisor">
        <w:r>
          <w:rPr>
            <w:rStyle w:val="Hyperlink.0"/>
            <w:rFonts w:ascii="Times New Roman" w:hAnsi="Times New Roman"/>
            <w:sz w:val="24"/>
            <w:szCs w:val="24"/>
            <w:rtl w:val="0"/>
            <w:lang w:val="es-ES_tradnl"/>
          </w:rPr>
          <w:t xml:space="preserve">fueron </w:t>
        </w:r>
      </w:ins>
      <w:r>
        <w:rPr>
          <w:rStyle w:val="Hyperlink.0"/>
          <w:rFonts w:ascii="Times New Roman" w:hAnsi="Times New Roman"/>
          <w:sz w:val="24"/>
          <w:szCs w:val="24"/>
          <w:rtl w:val="0"/>
        </w:rPr>
        <w:t>evalua</w:t>
      </w:r>
      <w:del w:id="99" w:date="2023-08-18T11:14:32Z" w:author="Revisor">
        <w:r>
          <w:rPr>
            <w:rStyle w:val="Hyperlink.0"/>
            <w:rFonts w:ascii="Times New Roman" w:hAnsi="Times New Roman"/>
            <w:sz w:val="24"/>
            <w:szCs w:val="24"/>
            <w:rtl w:val="0"/>
          </w:rPr>
          <w:delText>m</w:delText>
        </w:r>
      </w:del>
      <w:ins w:id="100" w:date="2023-08-18T11:14:32Z" w:author="Revisor">
        <w:r>
          <w:rPr>
            <w:rStyle w:val="Hyperlink.0"/>
            <w:rFonts w:ascii="Times New Roman" w:hAnsi="Times New Roman"/>
            <w:sz w:val="24"/>
            <w:szCs w:val="24"/>
            <w:rtl w:val="0"/>
            <w:lang w:val="es-ES_tradnl"/>
          </w:rPr>
          <w:t>d</w:t>
        </w:r>
      </w:ins>
      <w:r>
        <w:rPr>
          <w:rStyle w:val="Hyperlink.0"/>
          <w:rFonts w:ascii="Times New Roman" w:hAnsi="Times New Roman"/>
          <w:sz w:val="24"/>
          <w:szCs w:val="24"/>
          <w:rtl w:val="0"/>
          <w:lang w:val="es-ES_tradnl"/>
        </w:rPr>
        <w:t xml:space="preserve">os de manera general </w:t>
      </w:r>
      <w:ins w:id="101" w:date="2023-08-18T11:17:22Z" w:author="Revisor">
        <w:r>
          <w:rPr>
            <w:rStyle w:val="Hyperlink.0"/>
            <w:rFonts w:ascii="Times New Roman" w:hAnsi="Times New Roman"/>
            <w:sz w:val="24"/>
            <w:szCs w:val="24"/>
            <w:rtl w:val="0"/>
            <w:lang w:val="es-ES_tradnl"/>
          </w:rPr>
          <w:t>mediante una prueba no param</w:t>
        </w:r>
      </w:ins>
      <w:ins w:id="102" w:date="2023-08-18T11:17:22Z" w:author="Revisor">
        <w:r>
          <w:rPr>
            <w:rStyle w:val="Hyperlink.0"/>
            <w:rFonts w:ascii="Times New Roman" w:hAnsi="Times New Roman" w:hint="default"/>
            <w:sz w:val="24"/>
            <w:szCs w:val="24"/>
            <w:rtl w:val="0"/>
            <w:lang w:val="es-ES_tradnl"/>
          </w:rPr>
          <w:t>é</w:t>
        </w:r>
      </w:ins>
      <w:ins w:id="103" w:date="2023-08-18T11:17:22Z" w:author="Revisor">
        <w:r>
          <w:rPr>
            <w:rStyle w:val="Hyperlink.0"/>
            <w:rFonts w:ascii="Times New Roman" w:hAnsi="Times New Roman"/>
            <w:sz w:val="24"/>
            <w:szCs w:val="24"/>
            <w:rtl w:val="0"/>
            <w:lang w:val="es-ES_tradnl"/>
          </w:rPr>
          <w:t xml:space="preserve">trica (Kruskal-Wallis), </w:t>
        </w:r>
      </w:ins>
      <w:r>
        <w:rPr>
          <w:rStyle w:val="Hyperlink.0"/>
          <w:rFonts w:ascii="Times New Roman" w:hAnsi="Times New Roman"/>
          <w:sz w:val="24"/>
          <w:szCs w:val="24"/>
          <w:rtl w:val="0"/>
        </w:rPr>
        <w:t xml:space="preserve">y </w:t>
      </w:r>
      <w:ins w:id="104" w:date="2023-08-18T11:15:30Z" w:author="Revisor">
        <w:r>
          <w:rPr>
            <w:rStyle w:val="Hyperlink.0"/>
            <w:rFonts w:ascii="Times New Roman" w:hAnsi="Times New Roman"/>
            <w:sz w:val="24"/>
            <w:szCs w:val="24"/>
            <w:rtl w:val="0"/>
            <w:lang w:val="es-ES_tradnl"/>
          </w:rPr>
          <w:t xml:space="preserve">por tipo de </w:t>
        </w:r>
      </w:ins>
      <w:del w:id="105" w:date="2023-08-18T11:15:36Z" w:author="Revisor">
        <w:r>
          <w:rPr>
            <w:rStyle w:val="Hyperlink.0"/>
            <w:rFonts w:ascii="Times New Roman" w:hAnsi="Times New Roman"/>
            <w:sz w:val="24"/>
            <w:szCs w:val="24"/>
            <w:rtl w:val="0"/>
            <w:lang w:val="pt-PT"/>
          </w:rPr>
          <w:delText xml:space="preserve">particularmente para </w:delText>
        </w:r>
      </w:del>
      <w:r>
        <w:rPr>
          <w:rStyle w:val="Hyperlink.0"/>
          <w:rFonts w:ascii="Times New Roman" w:hAnsi="Times New Roman"/>
          <w:sz w:val="24"/>
          <w:szCs w:val="24"/>
          <w:rtl w:val="0"/>
          <w:lang w:val="it-IT"/>
        </w:rPr>
        <w:t>ecosistema</w:t>
      </w:r>
      <w:del w:id="106" w:date="2023-08-18T11:15:38Z" w:author="Revisor">
        <w:r>
          <w:rPr>
            <w:rStyle w:val="Hyperlink.0"/>
            <w:rFonts w:ascii="Times New Roman" w:hAnsi="Times New Roman"/>
            <w:sz w:val="24"/>
            <w:szCs w:val="24"/>
            <w:rtl w:val="0"/>
          </w:rPr>
          <w:delText>s</w:delText>
        </w:r>
      </w:del>
      <w:r>
        <w:rPr>
          <w:rStyle w:val="Hyperlink.0"/>
          <w:rFonts w:ascii="Times New Roman" w:hAnsi="Times New Roman"/>
          <w:sz w:val="24"/>
          <w:szCs w:val="24"/>
          <w:rtl w:val="0"/>
        </w:rPr>
        <w:t xml:space="preserve"> </w:t>
      </w:r>
      <w:del w:id="107" w:date="2023-08-18T11:15:51Z" w:author="Revisor">
        <w:r>
          <w:rPr>
            <w:rStyle w:val="Hyperlink.0"/>
            <w:rFonts w:ascii="Times New Roman" w:hAnsi="Times New Roman"/>
            <w:sz w:val="24"/>
            <w:szCs w:val="24"/>
            <w:rtl w:val="0"/>
          </w:rPr>
          <w:delText>dulceacu</w:delText>
        </w:r>
      </w:del>
      <w:del w:id="108" w:date="2023-08-18T11:15:51Z" w:author="Revisor">
        <w:r>
          <w:rPr>
            <w:rStyle w:val="Ninguno"/>
            <w:rFonts w:ascii="Times New Roman" w:hAnsi="Times New Roman" w:hint="default"/>
            <w:sz w:val="24"/>
            <w:szCs w:val="24"/>
            <w:rtl w:val="0"/>
            <w:lang w:val="es-ES_tradnl"/>
          </w:rPr>
          <w:delText>í</w:delText>
        </w:r>
      </w:del>
      <w:del w:id="109" w:date="2023-08-18T11:15:51Z" w:author="Revisor">
        <w:r>
          <w:rPr>
            <w:rStyle w:val="Hyperlink.0"/>
            <w:rFonts w:ascii="Times New Roman" w:hAnsi="Times New Roman"/>
            <w:sz w:val="24"/>
            <w:szCs w:val="24"/>
            <w:rtl w:val="0"/>
            <w:lang w:val="es-ES_tradnl"/>
          </w:rPr>
          <w:delText>colas, marinos y terrestres</w:delText>
        </w:r>
      </w:del>
      <w:ins w:id="110" w:date="2023-08-18T11:53:55Z" w:author="Revisor">
        <w:r>
          <w:rPr>
            <w:rStyle w:val="Hyperlink.0"/>
            <w:rFonts w:ascii="Times New Roman" w:hAnsi="Times New Roman"/>
            <w:sz w:val="24"/>
            <w:szCs w:val="24"/>
            <w:rtl w:val="0"/>
            <w:lang w:val="es-ES_tradnl"/>
          </w:rPr>
          <w:t>mediante comparaciones pareadas post-hoc (prueba de Wilcoxon)</w:t>
        </w:r>
      </w:ins>
      <w:r>
        <w:rPr>
          <w:rStyle w:val="Hyperlink.0"/>
          <w:rFonts w:ascii="Times New Roman" w:hAnsi="Times New Roman"/>
          <w:sz w:val="24"/>
          <w:szCs w:val="24"/>
          <w:rtl w:val="0"/>
        </w:rPr>
        <w:t xml:space="preserve">. </w:t>
      </w:r>
      <w:del w:id="111" w:date="2023-08-18T11:16:27Z" w:author="Revisor">
        <w:r>
          <w:rPr>
            <w:rStyle w:val="Hyperlink.0"/>
            <w:rFonts w:ascii="Times New Roman" w:hAnsi="Times New Roman"/>
            <w:sz w:val="24"/>
            <w:szCs w:val="24"/>
            <w:rtl w:val="0"/>
            <w:lang w:val="es-ES_tradnl"/>
          </w:rPr>
          <w:delText>Nuestr</w:delText>
        </w:r>
      </w:del>
      <w:ins w:id="112" w:date="2023-08-18T11:16:27Z" w:author="Revisor">
        <w:r>
          <w:rPr>
            <w:rStyle w:val="Hyperlink.0"/>
            <w:rFonts w:ascii="Times New Roman" w:hAnsi="Times New Roman"/>
            <w:sz w:val="24"/>
            <w:szCs w:val="24"/>
            <w:rtl w:val="0"/>
            <w:lang w:val="es-ES_tradnl"/>
          </w:rPr>
          <w:t>L</w:t>
        </w:r>
      </w:ins>
      <w:r>
        <w:rPr>
          <w:rStyle w:val="Hyperlink.0"/>
          <w:rFonts w:ascii="Times New Roman" w:hAnsi="Times New Roman"/>
          <w:sz w:val="24"/>
          <w:szCs w:val="24"/>
          <w:rtl w:val="0"/>
          <w:lang w:val="es-ES_tradnl"/>
        </w:rPr>
        <w:t xml:space="preserve">os resultados muestran diferencias significativas en los indicadores de estabilidad analizados </w:t>
      </w:r>
      <w:del w:id="113" w:date="2023-08-18T11:16:44Z" w:author="Revisor">
        <w:r>
          <w:rPr>
            <w:rStyle w:val="Hyperlink.0"/>
            <w:rFonts w:ascii="Times New Roman" w:hAnsi="Times New Roman"/>
            <w:sz w:val="24"/>
            <w:szCs w:val="24"/>
            <w:rtl w:val="0"/>
            <w:lang w:val="es-ES_tradnl"/>
          </w:rPr>
          <w:delText>de acuerdo</w:delText>
        </w:r>
      </w:del>
      <w:ins w:id="114" w:date="2023-08-18T11:16:45Z" w:author="Revisor">
        <w:r>
          <w:rPr>
            <w:rStyle w:val="Hyperlink.0"/>
            <w:rFonts w:ascii="Times New Roman" w:hAnsi="Times New Roman"/>
            <w:sz w:val="24"/>
            <w:szCs w:val="24"/>
            <w:rtl w:val="0"/>
            <w:lang w:val="es-ES_tradnl"/>
          </w:rPr>
          <w:t>seg</w:t>
        </w:r>
      </w:ins>
      <w:ins w:id="115" w:date="2023-08-18T11:16:45Z" w:author="Revisor">
        <w:r>
          <w:rPr>
            <w:rStyle w:val="Hyperlink.0"/>
            <w:rFonts w:ascii="Times New Roman" w:hAnsi="Times New Roman" w:hint="default"/>
            <w:sz w:val="24"/>
            <w:szCs w:val="24"/>
            <w:rtl w:val="0"/>
            <w:lang w:val="es-ES_tradnl"/>
          </w:rPr>
          <w:t>ú</w:t>
        </w:r>
      </w:ins>
      <w:ins w:id="116" w:date="2023-08-18T11:16:45Z" w:author="Revisor">
        <w:r>
          <w:rPr>
            <w:rStyle w:val="Hyperlink.0"/>
            <w:rFonts w:ascii="Times New Roman" w:hAnsi="Times New Roman"/>
            <w:sz w:val="24"/>
            <w:szCs w:val="24"/>
            <w:rtl w:val="0"/>
            <w:lang w:val="es-ES_tradnl"/>
          </w:rPr>
          <w:t>n</w:t>
        </w:r>
      </w:ins>
      <w:r>
        <w:rPr>
          <w:rStyle w:val="Hyperlink.0"/>
          <w:rFonts w:ascii="Times New Roman" w:hAnsi="Times New Roman"/>
          <w:sz w:val="24"/>
          <w:szCs w:val="24"/>
          <w:rtl w:val="0"/>
        </w:rPr>
        <w:t xml:space="preserve"> </w:t>
      </w:r>
      <w:del w:id="117" w:date="2023-08-18T11:16:46Z" w:author="Revisor">
        <w:r>
          <w:rPr>
            <w:rStyle w:val="Hyperlink.0"/>
            <w:rFonts w:ascii="Times New Roman" w:hAnsi="Times New Roman"/>
            <w:sz w:val="24"/>
            <w:szCs w:val="24"/>
            <w:rtl w:val="0"/>
          </w:rPr>
          <w:delText>a</w:delText>
        </w:r>
      </w:del>
      <w:ins w:id="118" w:date="2023-08-18T11:16:46Z" w:author="Revisor">
        <w:r>
          <w:rPr>
            <w:rStyle w:val="Hyperlink.0"/>
            <w:rFonts w:ascii="Times New Roman" w:hAnsi="Times New Roman"/>
            <w:sz w:val="24"/>
            <w:szCs w:val="24"/>
            <w:rtl w:val="0"/>
            <w:lang w:val="es-ES_tradnl"/>
          </w:rPr>
          <w:t>e</w:t>
        </w:r>
      </w:ins>
      <w:r>
        <w:rPr>
          <w:rStyle w:val="Hyperlink.0"/>
          <w:rFonts w:ascii="Times New Roman" w:hAnsi="Times New Roman"/>
          <w:sz w:val="24"/>
          <w:szCs w:val="24"/>
          <w:rtl w:val="0"/>
          <w:lang w:val="pt-PT"/>
        </w:rPr>
        <w:t xml:space="preserve">l tipo de ecosistema. </w:t>
      </w:r>
      <w:ins w:id="119" w:date="2023-08-18T11:18:25Z" w:author="Revisor">
        <w:r>
          <w:rPr>
            <w:rStyle w:val="Hyperlink.0"/>
            <w:rFonts w:ascii="Times New Roman" w:hAnsi="Times New Roman"/>
            <w:sz w:val="24"/>
            <w:szCs w:val="24"/>
            <w:rtl w:val="0"/>
            <w:lang w:val="es-ES_tradnl"/>
          </w:rPr>
          <w:t>Con base en la modularidad, el orden creciente de estabilidad fue: redes marinas, dulceacu</w:t>
        </w:r>
      </w:ins>
      <w:ins w:id="120" w:date="2023-08-18T11:18:25Z" w:author="Revisor">
        <w:r>
          <w:rPr>
            <w:rStyle w:val="Hyperlink.0"/>
            <w:rFonts w:ascii="Times New Roman" w:hAnsi="Times New Roman" w:hint="default"/>
            <w:sz w:val="24"/>
            <w:szCs w:val="24"/>
            <w:rtl w:val="0"/>
          </w:rPr>
          <w:t>í</w:t>
        </w:r>
      </w:ins>
      <w:ins w:id="121" w:date="2023-08-18T11:18:25Z" w:author="Revisor">
        <w:r>
          <w:rPr>
            <w:rStyle w:val="Hyperlink.0"/>
            <w:rFonts w:ascii="Times New Roman" w:hAnsi="Times New Roman"/>
            <w:sz w:val="24"/>
            <w:szCs w:val="24"/>
            <w:rtl w:val="0"/>
            <w:lang w:val="es-ES_tradnl"/>
          </w:rPr>
          <w:t xml:space="preserve">colas y terrestres; con base en </w:t>
        </w:r>
      </w:ins>
      <w:ins w:id="122" w:date="2023-08-18T11:18:25Z" w:author="Revisor">
        <w:r>
          <w:rPr>
            <w:rStyle w:val="Hyperlink.0"/>
            <w:rFonts w:ascii="Times New Roman" w:hAnsi="Times New Roman"/>
            <w:sz w:val="24"/>
            <w:szCs w:val="24"/>
            <w:rtl w:val="0"/>
            <w:lang w:val="es-ES_tradnl"/>
          </w:rPr>
          <w:t xml:space="preserve">el </w:t>
        </w:r>
      </w:ins>
      <w:ins w:id="123" w:date="2023-08-18T11:18:25Z" w:author="Revisor">
        <w:r>
          <w:rPr>
            <w:rStyle w:val="Ninguno"/>
            <w:rFonts w:ascii="Times New Roman" w:hAnsi="Times New Roman" w:hint="default"/>
            <w:sz w:val="24"/>
            <w:szCs w:val="24"/>
            <w:rtl w:val="0"/>
            <w:lang w:val="es-ES_tradnl"/>
          </w:rPr>
          <w:t>í</w:t>
        </w:r>
      </w:ins>
      <w:ins w:id="124" w:date="2023-08-18T11:18:25Z" w:author="Revisor">
        <w:r>
          <w:rPr>
            <w:rFonts w:ascii="Times New Roman" w:hAnsi="Times New Roman"/>
            <w:sz w:val="24"/>
            <w:szCs w:val="24"/>
            <w:rtl w:val="0"/>
            <w:lang w:val="it-IT"/>
          </w:rPr>
          <w:t xml:space="preserve">ndice </w:t>
        </w:r>
      </w:ins>
      <w:ins w:id="125" w:date="2023-08-18T11:18:25Z" w:author="Revisor">
        <w:r>
          <w:rPr>
            <w:rStyle w:val="Ninguno"/>
            <w:rFonts w:ascii="Times New Roman" w:hAnsi="Times New Roman" w:hint="default"/>
            <w:sz w:val="24"/>
            <w:szCs w:val="24"/>
            <w:rtl w:val="0"/>
            <w:lang w:val="es-ES_tradnl"/>
          </w:rPr>
          <w:t>‘</w:t>
        </w:r>
      </w:ins>
      <w:ins w:id="126" w:date="2023-08-18T11:18:25Z" w:author="Revisor">
        <w:r>
          <w:rPr>
            <w:rFonts w:ascii="Times New Roman" w:hAnsi="Times New Roman"/>
            <w:sz w:val="24"/>
            <w:szCs w:val="24"/>
            <w:rtl w:val="0"/>
            <w:lang w:val="en-US"/>
          </w:rPr>
          <w:t>Quasi-Sign Stability</w:t>
        </w:r>
      </w:ins>
      <w:ins w:id="127" w:date="2023-08-18T11:18:25Z" w:author="Revisor">
        <w:r>
          <w:rPr>
            <w:rStyle w:val="Ninguno"/>
            <w:rFonts w:ascii="Times New Roman" w:hAnsi="Times New Roman" w:hint="default"/>
            <w:sz w:val="24"/>
            <w:szCs w:val="24"/>
            <w:rtl w:val="0"/>
            <w:lang w:val="es-ES_tradnl"/>
          </w:rPr>
          <w:t>’</w:t>
        </w:r>
      </w:ins>
      <w:ins w:id="128" w:date="2023-08-18T11:18:25Z" w:author="Revisor">
        <w:r>
          <w:rPr>
            <w:rStyle w:val="Hyperlink.0"/>
            <w:rFonts w:ascii="Times New Roman" w:hAnsi="Times New Roman"/>
            <w:sz w:val="24"/>
            <w:szCs w:val="24"/>
            <w:rtl w:val="0"/>
            <w:lang w:val="es-ES_tradnl"/>
          </w:rPr>
          <w:t>: terrestres, marinas y dulceacu</w:t>
        </w:r>
      </w:ins>
      <w:ins w:id="129" w:date="2023-08-18T11:18:25Z" w:author="Revisor">
        <w:r>
          <w:rPr>
            <w:rStyle w:val="Hyperlink.0"/>
            <w:rFonts w:ascii="Times New Roman" w:hAnsi="Times New Roman" w:hint="default"/>
            <w:sz w:val="24"/>
            <w:szCs w:val="24"/>
            <w:rtl w:val="0"/>
          </w:rPr>
          <w:t>í</w:t>
        </w:r>
      </w:ins>
      <w:ins w:id="130" w:date="2023-08-18T11:18:25Z" w:author="Revisor">
        <w:r>
          <w:rPr>
            <w:rStyle w:val="Hyperlink.0"/>
            <w:rFonts w:ascii="Times New Roman" w:hAnsi="Times New Roman"/>
            <w:sz w:val="24"/>
            <w:szCs w:val="24"/>
            <w:rtl w:val="0"/>
            <w:lang w:val="pt-PT"/>
          </w:rPr>
          <w:t>colas.</w:t>
        </w:r>
      </w:ins>
      <w:ins w:id="131" w:date="2023-08-18T11:18:25Z" w:author="Revisor">
        <w:r>
          <w:rPr>
            <w:rStyle w:val="Hyperlink.0"/>
            <w:rFonts w:ascii="Times New Roman" w:hAnsi="Times New Roman"/>
            <w:sz w:val="24"/>
            <w:szCs w:val="24"/>
            <w:rtl w:val="0"/>
            <w:lang w:val="es-ES_tradnl"/>
          </w:rPr>
          <w:t xml:space="preserve"> </w:t>
        </w:r>
      </w:ins>
      <w:del w:id="132" w:date="2023-08-18T11:19:00Z" w:author="Revisor">
        <w:r>
          <w:rPr>
            <w:rStyle w:val="Hyperlink.0"/>
            <w:rFonts w:ascii="Times New Roman" w:hAnsi="Times New Roman"/>
            <w:sz w:val="24"/>
            <w:szCs w:val="24"/>
            <w:rtl w:val="0"/>
            <w:lang w:val="es-ES_tradnl"/>
          </w:rPr>
          <w:delText>Adem</w:delText>
        </w:r>
      </w:del>
      <w:del w:id="133" w:date="2023-08-18T11:19:00Z" w:author="Revisor">
        <w:r>
          <w:rPr>
            <w:rStyle w:val="Ninguno"/>
            <w:rFonts w:ascii="Times New Roman" w:hAnsi="Times New Roman" w:hint="default"/>
            <w:sz w:val="24"/>
            <w:szCs w:val="24"/>
            <w:rtl w:val="0"/>
            <w:lang w:val="es-ES_tradnl"/>
          </w:rPr>
          <w:delText>á</w:delText>
        </w:r>
      </w:del>
      <w:del w:id="134" w:date="2023-08-18T11:19:00Z" w:author="Revisor">
        <w:r>
          <w:rPr>
            <w:rStyle w:val="Hyperlink.0"/>
            <w:rFonts w:ascii="Times New Roman" w:hAnsi="Times New Roman"/>
            <w:sz w:val="24"/>
            <w:szCs w:val="24"/>
            <w:rtl w:val="0"/>
            <w:lang w:val="fr-FR"/>
          </w:rPr>
          <w:delText>s, l</w:delText>
        </w:r>
      </w:del>
      <w:ins w:id="135" w:date="2023-08-18T11:19:00Z" w:author="Revisor">
        <w:r>
          <w:rPr>
            <w:rStyle w:val="Hyperlink.0"/>
            <w:rFonts w:ascii="Times New Roman" w:hAnsi="Times New Roman"/>
            <w:sz w:val="24"/>
            <w:szCs w:val="24"/>
            <w:rtl w:val="0"/>
            <w:lang w:val="es-ES_tradnl"/>
          </w:rPr>
          <w:t>L</w:t>
        </w:r>
      </w:ins>
      <w:r>
        <w:rPr>
          <w:rStyle w:val="Hyperlink.0"/>
          <w:rFonts w:ascii="Times New Roman" w:hAnsi="Times New Roman"/>
          <w:sz w:val="24"/>
          <w:szCs w:val="24"/>
          <w:rtl w:val="0"/>
          <w:lang w:val="es-ES_tradnl"/>
        </w:rPr>
        <w:t>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complejidad-estabilidad fue diferente no solo de acuerdo al indicador de estabilidad considerado, sino tambi</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es-ES_tradnl"/>
        </w:rPr>
        <w:t xml:space="preserve">n al tipo de ecosistema. De esta manera, </w:t>
      </w:r>
      <w:ins w:id="136" w:date="2023-08-18T12:14:52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rPr>
        <w:t>sug</w:t>
      </w:r>
      <w:ins w:id="137" w:date="2023-08-18T12:14:53Z" w:author="Revisor">
        <w:r>
          <w:rPr>
            <w:rStyle w:val="Hyperlink.0"/>
            <w:rFonts w:ascii="Times New Roman" w:hAnsi="Times New Roman"/>
            <w:sz w:val="24"/>
            <w:szCs w:val="24"/>
            <w:rtl w:val="0"/>
            <w:lang w:val="es-ES_tradnl"/>
          </w:rPr>
          <w:t>i</w:t>
        </w:r>
      </w:ins>
      <w:r>
        <w:rPr>
          <w:rStyle w:val="Hyperlink.0"/>
          <w:rFonts w:ascii="Times New Roman" w:hAnsi="Times New Roman"/>
          <w:sz w:val="24"/>
          <w:szCs w:val="24"/>
          <w:rtl w:val="0"/>
        </w:rPr>
        <w:t>er</w:t>
      </w:r>
      <w:del w:id="138" w:date="2023-08-18T12:14:56Z" w:author="Revisor">
        <w:r>
          <w:rPr>
            <w:rStyle w:val="Hyperlink.0"/>
            <w:rFonts w:ascii="Times New Roman" w:hAnsi="Times New Roman"/>
            <w:sz w:val="24"/>
            <w:szCs w:val="24"/>
            <w:rtl w:val="0"/>
            <w:lang w:val="it-IT"/>
          </w:rPr>
          <w:delText>imos</w:delText>
        </w:r>
      </w:del>
      <w:ins w:id="139" w:date="2023-08-18T12:14:56Z" w:author="Revisor">
        <w:r>
          <w:rPr>
            <w:rStyle w:val="Hyperlink.0"/>
            <w:rFonts w:ascii="Times New Roman" w:hAnsi="Times New Roman"/>
            <w:sz w:val="24"/>
            <w:szCs w:val="24"/>
            <w:rtl w:val="0"/>
            <w:lang w:val="es-ES_tradnl"/>
          </w:rPr>
          <w:t>e</w:t>
        </w:r>
      </w:ins>
      <w:r>
        <w:rPr>
          <w:rStyle w:val="Hyperlink.0"/>
          <w:rFonts w:ascii="Times New Roman" w:hAnsi="Times New Roman"/>
          <w:sz w:val="24"/>
          <w:szCs w:val="24"/>
          <w:rtl w:val="0"/>
          <w:lang w:val="es-ES_tradnl"/>
        </w:rPr>
        <w:t xml:space="preserve"> que es fundamental considerar la multidimensionalidad de la estabilidad al evaluarla espec</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ficamente y en el contexto de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complejidad-estabilidad en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ficas, al igual que el tipo de ecosistema.</w:t>
      </w:r>
    </w:p>
    <w:p>
      <w:pPr>
        <w:pStyle w:val="Cuerpo"/>
        <w:bidi w:val="0"/>
        <w:spacing w:after="360"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Palabras clave: interacci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presa-depredador, modularidad,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n-US"/>
        </w:rPr>
        <w:t>Quasi-Sign Stability</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 ecosistema dulceacu</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cola, ecosistema marino, ecosistema terrestre</w:t>
      </w:r>
    </w:p>
    <w:p>
      <w:pPr>
        <w:pStyle w:val="Cuerpo"/>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de-DE"/>
        </w:rPr>
        <w:t>Abstract</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Food webs describe the predator-prey interactions that occur in a given habitat. They are useful tools for analyzing complexity and stability, as well as the relationship between these properties, in natural ecosystems. In this work we studied stability, measured as connectance (</w:t>
      </w:r>
      <w:ins w:id="140" w:date="2023-08-18T11:19:39Z" w:author="Revisor">
        <w:r>
          <w:rPr>
            <w:rStyle w:val="Hyperlink.0"/>
            <w:rFonts w:ascii="Times New Roman" w:hAnsi="Times New Roman"/>
            <w:sz w:val="24"/>
            <w:szCs w:val="24"/>
            <w:rtl w:val="0"/>
            <w:lang w:val="es-ES_tradnl"/>
          </w:rPr>
          <w:t>C=L/S</w:t>
        </w:r>
      </w:ins>
      <w:ins w:id="141" w:date="2023-08-18T11:19:39Z" w:author="Revisor">
        <w:r>
          <w:rPr>
            <w:rStyle w:val="Ninguno"/>
            <w:rFonts w:ascii="Times New Roman" w:hAnsi="Times New Roman"/>
            <w:sz w:val="24"/>
            <w:szCs w:val="24"/>
            <w:vertAlign w:val="superscript"/>
            <w:rtl w:val="0"/>
            <w:lang w:val="es-ES_tradnl"/>
          </w:rPr>
          <w:t>2</w:t>
        </w:r>
      </w:ins>
      <w:r>
        <w:rPr>
          <w:rStyle w:val="Hyperlink.0"/>
          <w:rFonts w:ascii="Times New Roman" w:hAnsi="Times New Roman"/>
          <w:sz w:val="24"/>
          <w:szCs w:val="24"/>
          <w:rtl w:val="0"/>
          <w:lang w:val="en-US"/>
        </w:rPr>
        <w:t xml:space="preserve">, where S is the number of species and L the number of interactions), and the complexity-stability relationship in </w:t>
      </w:r>
      <w:del w:id="142" w:date="2023-08-18T11:19:51Z" w:author="Revisor">
        <w:r>
          <w:rPr>
            <w:rStyle w:val="Hyperlink.0"/>
            <w:rFonts w:ascii="Times New Roman" w:hAnsi="Times New Roman"/>
            <w:sz w:val="24"/>
            <w:szCs w:val="24"/>
            <w:rtl w:val="0"/>
            <w:lang w:val="en-US"/>
          </w:rPr>
          <w:delText xml:space="preserve">more than </w:delText>
        </w:r>
      </w:del>
      <w:r>
        <w:rPr>
          <w:rStyle w:val="Hyperlink.0"/>
          <w:rFonts w:ascii="Times New Roman" w:hAnsi="Times New Roman"/>
          <w:sz w:val="24"/>
          <w:szCs w:val="24"/>
          <w:rtl w:val="0"/>
        </w:rPr>
        <w:t>3</w:t>
      </w:r>
      <w:del w:id="143" w:date="2023-08-18T11:19:45Z" w:author="Revisor">
        <w:r>
          <w:rPr>
            <w:rStyle w:val="Hyperlink.0"/>
            <w:rFonts w:ascii="Times New Roman" w:hAnsi="Times New Roman"/>
            <w:sz w:val="24"/>
            <w:szCs w:val="24"/>
            <w:rtl w:val="0"/>
          </w:rPr>
          <w:delText>00</w:delText>
        </w:r>
      </w:del>
      <w:ins w:id="144" w:date="2023-08-18T11:19:46Z" w:author="Revisor">
        <w:r>
          <w:rPr>
            <w:rStyle w:val="Hyperlink.0"/>
            <w:rFonts w:ascii="Times New Roman" w:hAnsi="Times New Roman"/>
            <w:sz w:val="24"/>
            <w:szCs w:val="24"/>
            <w:rtl w:val="0"/>
            <w:lang w:val="es-ES_tradnl"/>
          </w:rPr>
          <w:t>14</w:t>
        </w:r>
      </w:ins>
      <w:r>
        <w:rPr>
          <w:rStyle w:val="Hyperlink.0"/>
          <w:rFonts w:ascii="Times New Roman" w:hAnsi="Times New Roman"/>
          <w:sz w:val="24"/>
          <w:szCs w:val="24"/>
          <w:rtl w:val="0"/>
          <w:lang w:val="en-US"/>
        </w:rPr>
        <w:t xml:space="preserve"> empirical food webs considering </w:t>
      </w:r>
      <w:del w:id="145" w:date="2023-08-18T11:20:17Z" w:author="Revisor">
        <w:r>
          <w:rPr>
            <w:rStyle w:val="Hyperlink.0"/>
            <w:rFonts w:ascii="Times New Roman" w:hAnsi="Times New Roman"/>
            <w:sz w:val="24"/>
            <w:szCs w:val="24"/>
            <w:rtl w:val="0"/>
            <w:lang w:val="en-US"/>
          </w:rPr>
          <w:delText>a wide range of complexity and a variety</w:delText>
        </w:r>
      </w:del>
      <w:ins w:id="146" w:date="2023-08-18T11:20:20Z" w:author="Revisor">
        <w:r>
          <w:rPr>
            <w:rStyle w:val="Hyperlink.0"/>
            <w:rFonts w:ascii="Times New Roman" w:hAnsi="Times New Roman"/>
            <w:sz w:val="24"/>
            <w:szCs w:val="24"/>
            <w:rtl w:val="0"/>
            <w:lang w:val="es-ES_tradnl"/>
          </w:rPr>
          <w:t>different type</w:t>
        </w:r>
      </w:ins>
      <w:r>
        <w:rPr>
          <w:rStyle w:val="Hyperlink.0"/>
          <w:rFonts w:ascii="Times New Roman" w:hAnsi="Times New Roman"/>
          <w:sz w:val="24"/>
          <w:szCs w:val="24"/>
          <w:rtl w:val="0"/>
          <w:lang w:val="en-US"/>
        </w:rPr>
        <w:t xml:space="preserve"> of ecosystems</w:t>
      </w:r>
      <w:ins w:id="147" w:date="2023-08-18T11:20:55Z" w:author="Revisor">
        <w:r>
          <w:rPr>
            <w:rStyle w:val="Hyperlink.0"/>
            <w:rFonts w:ascii="Times New Roman" w:hAnsi="Times New Roman"/>
            <w:sz w:val="24"/>
            <w:szCs w:val="24"/>
            <w:rtl w:val="0"/>
            <w:lang w:val="es-ES_tradnl"/>
          </w:rPr>
          <w:t xml:space="preserve"> (freshwater, marine and terrestrial) in a wide complexity range</w:t>
        </w:r>
      </w:ins>
      <w:r>
        <w:rPr>
          <w:rStyle w:val="Hyperlink.0"/>
          <w:rFonts w:ascii="Times New Roman" w:hAnsi="Times New Roman"/>
          <w:sz w:val="24"/>
          <w:szCs w:val="24"/>
          <w:rtl w:val="0"/>
          <w:lang w:val="en-US"/>
        </w:rPr>
        <w:t xml:space="preserve">. For this we considered two indicators of stability, modularity and the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n-US"/>
        </w:rPr>
        <w:t>Quasi-Sign Stability</w:t>
      </w:r>
      <w:r>
        <w:rPr>
          <w:rStyle w:val="Ninguno"/>
          <w:rFonts w:ascii="Times New Roman" w:hAnsi="Times New Roman" w:hint="default"/>
          <w:sz w:val="24"/>
          <w:szCs w:val="24"/>
          <w:rtl w:val="0"/>
          <w:lang w:val="es-ES_tradnl"/>
        </w:rPr>
        <w:t xml:space="preserve">’ </w:t>
      </w:r>
      <w:r>
        <w:rPr>
          <w:rStyle w:val="Hyperlink.0"/>
          <w:rFonts w:ascii="Times New Roman" w:hAnsi="Times New Roman"/>
          <w:sz w:val="24"/>
          <w:szCs w:val="24"/>
          <w:rtl w:val="0"/>
          <w:lang w:val="en-US"/>
        </w:rPr>
        <w:t>index, which we evaluated generally</w:t>
      </w:r>
      <w:ins w:id="148" w:date="2023-08-18T11:21:47Z" w:author="Revisor">
        <w:r>
          <w:rPr>
            <w:rStyle w:val="Hyperlink.0"/>
            <w:rFonts w:ascii="Times New Roman" w:hAnsi="Times New Roman"/>
            <w:sz w:val="24"/>
            <w:szCs w:val="24"/>
            <w:rtl w:val="0"/>
            <w:lang w:val="es-ES_tradnl"/>
          </w:rPr>
          <w:t xml:space="preserve"> using a non-parametric test (Kruskal-Wallis)</w:t>
        </w:r>
      </w:ins>
      <w:r>
        <w:rPr>
          <w:rStyle w:val="Hyperlink.0"/>
          <w:rFonts w:ascii="Times New Roman" w:hAnsi="Times New Roman"/>
          <w:sz w:val="24"/>
          <w:szCs w:val="24"/>
          <w:rtl w:val="0"/>
          <w:lang w:val="en-US"/>
        </w:rPr>
        <w:t xml:space="preserve">, and </w:t>
      </w:r>
      <w:del w:id="149" w:date="2023-08-18T11:22:11Z" w:author="Revisor">
        <w:r>
          <w:rPr>
            <w:rStyle w:val="Hyperlink.0"/>
            <w:rFonts w:ascii="Times New Roman" w:hAnsi="Times New Roman"/>
            <w:sz w:val="24"/>
            <w:szCs w:val="24"/>
            <w:rtl w:val="0"/>
            <w:lang w:val="en-US"/>
          </w:rPr>
          <w:delText>particularly for freshwater, marine and terrestrial</w:delText>
        </w:r>
      </w:del>
      <w:ins w:id="150" w:date="2023-08-18T11:22:11Z" w:author="Revisor">
        <w:r>
          <w:rPr>
            <w:rStyle w:val="Hyperlink.0"/>
            <w:rFonts w:ascii="Times New Roman" w:hAnsi="Times New Roman"/>
            <w:sz w:val="24"/>
            <w:szCs w:val="24"/>
            <w:rtl w:val="0"/>
            <w:lang w:val="es-ES_tradnl"/>
          </w:rPr>
          <w:t>by</w:t>
        </w:r>
      </w:ins>
      <w:r>
        <w:rPr>
          <w:rStyle w:val="Hyperlink.0"/>
          <w:rFonts w:ascii="Times New Roman" w:hAnsi="Times New Roman"/>
          <w:sz w:val="24"/>
          <w:szCs w:val="24"/>
          <w:rtl w:val="0"/>
          <w:lang w:val="en-US"/>
        </w:rPr>
        <w:t xml:space="preserve"> ecosystem</w:t>
      </w:r>
      <w:ins w:id="151" w:date="2023-08-18T11:54:01Z" w:author="Revisor">
        <w:r>
          <w:rPr>
            <w:rStyle w:val="Hyperlink.0"/>
            <w:rFonts w:ascii="Times New Roman" w:hAnsi="Times New Roman"/>
            <w:sz w:val="24"/>
            <w:szCs w:val="24"/>
            <w:rtl w:val="0"/>
            <w:lang w:val="es-ES_tradnl"/>
          </w:rPr>
          <w:t xml:space="preserve"> type applying post-hoc comparisons (Wilcoxon test)</w:t>
        </w:r>
      </w:ins>
      <w:del w:id="152" w:date="2023-08-18T11:22:14Z" w:author="Revisor">
        <w:r>
          <w:rPr>
            <w:rStyle w:val="Hyperlink.0"/>
            <w:rFonts w:ascii="Times New Roman" w:hAnsi="Times New Roman"/>
            <w:sz w:val="24"/>
            <w:szCs w:val="24"/>
            <w:rtl w:val="0"/>
          </w:rPr>
          <w:delText>s</w:delText>
        </w:r>
      </w:del>
      <w:r>
        <w:rPr>
          <w:rStyle w:val="Hyperlink.0"/>
          <w:rFonts w:ascii="Times New Roman" w:hAnsi="Times New Roman"/>
          <w:sz w:val="24"/>
          <w:szCs w:val="24"/>
          <w:rtl w:val="0"/>
          <w:lang w:val="en-US"/>
        </w:rPr>
        <w:t xml:space="preserve">. Our results show significant differences in the stability indicators analyzed according to the type of ecosystem. </w:t>
      </w:r>
      <w:del w:id="153" w:date="2023-08-18T11:23:11Z" w:author="Revisor">
        <w:r>
          <w:rPr>
            <w:rStyle w:val="Hyperlink.0"/>
            <w:rFonts w:ascii="Times New Roman" w:hAnsi="Times New Roman"/>
            <w:sz w:val="24"/>
            <w:szCs w:val="24"/>
            <w:rtl w:val="0"/>
            <w:lang w:val="en-US"/>
          </w:rPr>
          <w:delText>In addition, t</w:delText>
        </w:r>
      </w:del>
      <w:ins w:id="154" w:date="2023-08-18T11:23:56Z" w:author="Revisor">
        <w:r>
          <w:rPr>
            <w:rStyle w:val="Hyperlink.0"/>
            <w:rFonts w:ascii="Times New Roman" w:hAnsi="Times New Roman"/>
            <w:sz w:val="24"/>
            <w:szCs w:val="24"/>
            <w:rtl w:val="0"/>
            <w:lang w:val="en-US"/>
          </w:rPr>
          <w:t>Based on modularity, the increasing order of stability was: marine, freshwater and terrestrial networks; based on the 'Quasi-Sign Stability' index: terrestrial, marine and freshwater.</w:t>
        </w:r>
      </w:ins>
      <w:ins w:id="155" w:date="2023-08-18T11:23:56Z" w:author="Revisor">
        <w:r>
          <w:rPr>
            <w:rStyle w:val="Hyperlink.0"/>
            <w:rFonts w:ascii="Times New Roman" w:hAnsi="Times New Roman"/>
            <w:sz w:val="24"/>
            <w:szCs w:val="24"/>
            <w:rtl w:val="0"/>
            <w:lang w:val="es-ES_tradnl"/>
          </w:rPr>
          <w:t xml:space="preserve"> T</w:t>
        </w:r>
      </w:ins>
      <w:r>
        <w:rPr>
          <w:rStyle w:val="Hyperlink.0"/>
          <w:rFonts w:ascii="Times New Roman" w:hAnsi="Times New Roman"/>
          <w:sz w:val="24"/>
          <w:szCs w:val="24"/>
          <w:rtl w:val="0"/>
          <w:lang w:val="en-US"/>
        </w:rPr>
        <w:t>he complexity-stability relationship was different not only according to the stability indicator considered, but also the type of ecosystem. In this sense, we suggest that it is essential to consider the multidimensionality of stability when evaluating it specifically and in the context of the complexity-stability relationship in food webs, as well as the type of ecosystem.</w:t>
      </w:r>
    </w:p>
    <w:p>
      <w:pPr>
        <w:pStyle w:val="Cuerpo"/>
        <w:bidi w:val="0"/>
        <w:spacing w:after="140"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Keywords: prey-predator interactions, modularity, Quasi-Sign Stability, freshwater ecosystem, marine ecosystem, terrestrial ecosystem</w:t>
      </w:r>
    </w:p>
    <w:p>
      <w:pPr>
        <w:pStyle w:val="Cuerpo"/>
        <w:spacing w:after="36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Introducci</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rPr>
        <w:t>n</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Los ecosistemas naturales est</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n compuestos por una gran diversidad de especies y sus interacciones. Una forma de abordar esta diversidad es mediante el concepto de red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 que describe la red de interacciones ecol</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gicas (presa-depredador) que ocurren con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frecuencia entre especies en un ecosistema (Pascual &amp; Dunne, 2005). Entender los patrones en la estructura y funci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 las redes ecol</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gicas a escala local y global es crucial para comprender aspectos fundamentales y aplicados de la ecolog</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 y la biogeograf</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 (Windsor et al., 2023). Particularmente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entre la complejidad y la estabilidad de las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ficas es de vital importancia para el mantenimiento y la conservaci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 todos los servicios naturales que brindan los ecosistemas (Montoya et al., 2003).</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El estudio de la complejidad y la estabilidad en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ficas utilizando la teor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 de redes comenz</w:t>
      </w:r>
      <w:r>
        <w:rPr>
          <w:rStyle w:val="Ninguno"/>
          <w:rFonts w:ascii="Times New Roman" w:hAnsi="Times New Roman" w:hint="default"/>
          <w:sz w:val="24"/>
          <w:szCs w:val="24"/>
          <w:rtl w:val="0"/>
          <w:lang w:val="es-ES_tradnl"/>
        </w:rPr>
        <w:t xml:space="preserve">ó </w:t>
      </w:r>
      <w:r>
        <w:rPr>
          <w:rStyle w:val="Hyperlink.0"/>
          <w:rFonts w:ascii="Times New Roman" w:hAnsi="Times New Roman"/>
          <w:sz w:val="24"/>
          <w:szCs w:val="24"/>
          <w:rtl w:val="0"/>
          <w:lang w:val="es-ES_tradnl"/>
        </w:rPr>
        <w:t>en la d</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es-ES_tradnl"/>
        </w:rPr>
        <w:t>cada de 1970 con el an</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lisis de comunidades terrestres y dulceacu</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 xml:space="preserve">colas (Briand &amp; Cohen, 1987; Cohen &amp; Stephens, 1978; May, 1973). Durante esta </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it-IT"/>
        </w:rPr>
        <w:t xml:space="preserve">poca, </w:t>
      </w:r>
      <w:del w:id="156" w:date="2023-08-18T11:34:35Z" w:author="Revisor">
        <w:r>
          <w:rPr>
            <w:rStyle w:val="Hyperlink.0"/>
            <w:rFonts w:ascii="Times New Roman" w:hAnsi="Times New Roman"/>
            <w:sz w:val="24"/>
            <w:szCs w:val="24"/>
            <w:rtl w:val="0"/>
          </w:rPr>
          <w:delText xml:space="preserve">R.M. </w:delText>
        </w:r>
      </w:del>
      <w:r>
        <w:rPr>
          <w:rStyle w:val="Hyperlink.0"/>
          <w:rFonts w:ascii="Times New Roman" w:hAnsi="Times New Roman"/>
          <w:sz w:val="24"/>
          <w:szCs w:val="24"/>
          <w:rtl w:val="0"/>
          <w:lang w:val="en-US"/>
        </w:rPr>
        <w:t>May</w:t>
      </w:r>
      <w:ins w:id="157" w:date="2023-08-18T11:34:41Z" w:author="Revisor">
        <w:r>
          <w:rPr>
            <w:rStyle w:val="Hyperlink.0"/>
            <w:rFonts w:ascii="Times New Roman" w:hAnsi="Times New Roman"/>
            <w:sz w:val="24"/>
            <w:szCs w:val="24"/>
            <w:rtl w:val="0"/>
            <w:lang w:val="es-ES_tradnl"/>
          </w:rPr>
          <w:t xml:space="preserve"> (1973)</w:t>
        </w:r>
      </w:ins>
      <w:r>
        <w:rPr>
          <w:rStyle w:val="Hyperlink.0"/>
          <w:rFonts w:ascii="Times New Roman" w:hAnsi="Times New Roman"/>
          <w:sz w:val="24"/>
          <w:szCs w:val="24"/>
          <w:rtl w:val="0"/>
          <w:lang w:val="pt-PT"/>
        </w:rPr>
        <w:t xml:space="preserve"> sugiri</w:t>
      </w:r>
      <w:r>
        <w:rPr>
          <w:rStyle w:val="Ninguno"/>
          <w:rFonts w:ascii="Times New Roman" w:hAnsi="Times New Roman" w:hint="default"/>
          <w:sz w:val="24"/>
          <w:szCs w:val="24"/>
          <w:rtl w:val="0"/>
          <w:lang w:val="es-ES_tradnl"/>
        </w:rPr>
        <w:t>ó</w:t>
      </w:r>
      <w:del w:id="158" w:date="2023-08-18T11:34:43Z" w:author="Revisor">
        <w:r>
          <w:rPr>
            <w:rStyle w:val="Hyperlink.0"/>
            <w:rFonts w:ascii="Times New Roman" w:hAnsi="Times New Roman"/>
            <w:sz w:val="24"/>
            <w:szCs w:val="24"/>
            <w:rtl w:val="0"/>
          </w:rPr>
          <w:delText>,</w:delText>
        </w:r>
      </w:del>
      <w:r>
        <w:rPr>
          <w:rStyle w:val="Hyperlink.0"/>
          <w:rFonts w:ascii="Times New Roman" w:hAnsi="Times New Roman"/>
          <w:sz w:val="24"/>
          <w:szCs w:val="24"/>
          <w:rtl w:val="0"/>
          <w:lang w:val="es-ES_tradnl"/>
        </w:rPr>
        <w:t xml:space="preserve"> de manera te</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it-IT"/>
        </w:rPr>
        <w:t xml:space="preserve">rica, </w:t>
      </w:r>
      <w:del w:id="159" w:date="2023-08-18T11:34:48Z" w:author="Revisor">
        <w:r>
          <w:rPr>
            <w:rStyle w:val="Hyperlink.0"/>
            <w:rFonts w:ascii="Times New Roman" w:hAnsi="Times New Roman"/>
            <w:sz w:val="24"/>
            <w:szCs w:val="24"/>
            <w:rtl w:val="0"/>
          </w:rPr>
          <w:delText>un</w:delText>
        </w:r>
      </w:del>
      <w:ins w:id="160" w:date="2023-08-18T11:34:48Z" w:author="Revisor">
        <w:r>
          <w:rPr>
            <w:rStyle w:val="Hyperlink.0"/>
            <w:rFonts w:ascii="Times New Roman" w:hAnsi="Times New Roman"/>
            <w:sz w:val="24"/>
            <w:szCs w:val="24"/>
            <w:rtl w:val="0"/>
            <w:lang w:val="es-ES_tradnl"/>
          </w:rPr>
          <w:t>l</w:t>
        </w:r>
      </w:ins>
      <w:r>
        <w:rPr>
          <w:rStyle w:val="Hyperlink.0"/>
          <w:rFonts w:ascii="Times New Roman" w:hAnsi="Times New Roman"/>
          <w:sz w:val="24"/>
          <w:szCs w:val="24"/>
          <w:rtl w:val="0"/>
          <w:lang w:val="es-ES_tradnl"/>
        </w:rPr>
        <w:t>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entre complejidad</w:t>
      </w:r>
      <w:del w:id="161" w:date="2023-08-18T11:34:51Z" w:author="Revisor">
        <w:r>
          <w:rPr>
            <w:rStyle w:val="Hyperlink.0"/>
            <w:rFonts w:ascii="Times New Roman" w:hAnsi="Times New Roman"/>
            <w:sz w:val="24"/>
            <w:szCs w:val="24"/>
            <w:rtl w:val="0"/>
          </w:rPr>
          <w:delText>,</w:delText>
        </w:r>
      </w:del>
      <w:r>
        <w:rPr>
          <w:rStyle w:val="Hyperlink.0"/>
          <w:rFonts w:ascii="Times New Roman" w:hAnsi="Times New Roman"/>
          <w:sz w:val="24"/>
          <w:szCs w:val="24"/>
          <w:rtl w:val="0"/>
        </w:rPr>
        <w:t xml:space="preserve"> </w:t>
      </w:r>
      <w:ins w:id="162" w:date="2023-08-18T11:34:53Z" w:author="Revisor">
        <w:r>
          <w:rPr>
            <w:rStyle w:val="Hyperlink.0"/>
            <w:rFonts w:ascii="Times New Roman" w:hAnsi="Times New Roman"/>
            <w:sz w:val="24"/>
            <w:szCs w:val="24"/>
            <w:rtl w:val="0"/>
            <w:lang w:val="es-ES_tradnl"/>
          </w:rPr>
          <w:t>(</w:t>
        </w:r>
      </w:ins>
      <w:r>
        <w:rPr>
          <w:rStyle w:val="Hyperlink.0"/>
          <w:rFonts w:ascii="Times New Roman" w:hAnsi="Times New Roman"/>
          <w:sz w:val="24"/>
          <w:szCs w:val="24"/>
          <w:rtl w:val="0"/>
          <w:lang w:val="es-ES_tradnl"/>
        </w:rPr>
        <w:t>analizada mediante la conectividad</w:t>
      </w:r>
      <w:ins w:id="163" w:date="2023-08-18T11:35:09Z" w:author="Revisor">
        <w:r>
          <w:rPr>
            <w:rStyle w:val="Hyperlink.0"/>
            <w:rFonts w:ascii="Times New Roman" w:hAnsi="Times New Roman"/>
            <w:sz w:val="24"/>
            <w:szCs w:val="24"/>
            <w:rtl w:val="0"/>
            <w:lang w:val="es-ES_tradnl"/>
          </w:rPr>
          <w:t>, es decir,</w:t>
        </w:r>
      </w:ins>
      <w:r>
        <w:rPr>
          <w:rStyle w:val="Hyperlink.0"/>
          <w:rFonts w:ascii="Times New Roman" w:hAnsi="Times New Roman"/>
          <w:sz w:val="24"/>
          <w:szCs w:val="24"/>
          <w:rtl w:val="0"/>
        </w:rPr>
        <w:t xml:space="preserve"> </w:t>
      </w:r>
      <w:del w:id="164" w:date="2023-08-18T11:35:19Z" w:author="Revisor">
        <w:r>
          <w:rPr>
            <w:rStyle w:val="Hyperlink.0"/>
            <w:rFonts w:ascii="Times New Roman" w:hAnsi="Times New Roman"/>
            <w:sz w:val="24"/>
            <w:szCs w:val="24"/>
            <w:rtl w:val="0"/>
            <w:lang w:val="es-ES_tradnl"/>
          </w:rPr>
          <w:delText xml:space="preserve">( donde es </w:delText>
        </w:r>
      </w:del>
      <w:r>
        <w:rPr>
          <w:rStyle w:val="Hyperlink.0"/>
          <w:rFonts w:ascii="Times New Roman" w:hAnsi="Times New Roman"/>
          <w:sz w:val="24"/>
          <w:szCs w:val="24"/>
          <w:rtl w:val="0"/>
          <w:lang w:val="it-IT"/>
        </w:rPr>
        <w:t>el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mero de interacciones y el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mero de especies)</w:t>
      </w:r>
      <w:del w:id="165" w:date="2023-08-18T11:35:37Z" w:author="Revisor">
        <w:r>
          <w:rPr>
            <w:rStyle w:val="Hyperlink.0"/>
            <w:rFonts w:ascii="Times New Roman" w:hAnsi="Times New Roman"/>
            <w:sz w:val="24"/>
            <w:szCs w:val="24"/>
            <w:rtl w:val="0"/>
          </w:rPr>
          <w:delText>,</w:delText>
        </w:r>
      </w:del>
      <w:r>
        <w:rPr>
          <w:rStyle w:val="Hyperlink.0"/>
          <w:rFonts w:ascii="Times New Roman" w:hAnsi="Times New Roman"/>
          <w:sz w:val="24"/>
          <w:szCs w:val="24"/>
          <w:rtl w:val="0"/>
          <w:lang w:val="es-ES_tradnl"/>
        </w:rPr>
        <w:t xml:space="preserve"> y estabilidad</w:t>
      </w:r>
      <w:ins w:id="166" w:date="2023-08-18T11:35:29Z" w:author="Revisor">
        <w:r>
          <w:rPr>
            <w:rStyle w:val="Hyperlink.0"/>
            <w:rFonts w:ascii="Times New Roman" w:hAnsi="Times New Roman"/>
            <w:sz w:val="24"/>
            <w:szCs w:val="24"/>
            <w:rtl w:val="0"/>
            <w:lang w:val="es-ES_tradnl"/>
          </w:rPr>
          <w:t>,</w:t>
        </w:r>
      </w:ins>
      <w:del w:id="167" w:date="2023-08-18T11:35:28Z" w:author="Revisor">
        <w:r>
          <w:rPr>
            <w:rStyle w:val="Hyperlink.0"/>
            <w:rFonts w:ascii="Times New Roman" w:hAnsi="Times New Roman"/>
            <w:sz w:val="24"/>
            <w:szCs w:val="24"/>
            <w:rtl w:val="0"/>
          </w:rPr>
          <w:delText>:</w:delText>
        </w:r>
      </w:del>
      <w:r>
        <w:rPr>
          <w:rStyle w:val="Hyperlink.0"/>
          <w:rFonts w:ascii="Times New Roman" w:hAnsi="Times New Roman"/>
          <w:sz w:val="24"/>
          <w:szCs w:val="24"/>
          <w:rtl w:val="0"/>
        </w:rPr>
        <w:t xml:space="preserve"> </w:t>
      </w:r>
      <w:ins w:id="168" w:date="2023-08-18T11:35:42Z" w:author="Revisor">
        <w:r>
          <w:rPr>
            <w:rStyle w:val="Hyperlink.0"/>
            <w:rFonts w:ascii="Times New Roman" w:hAnsi="Times New Roman"/>
            <w:sz w:val="24"/>
            <w:szCs w:val="24"/>
            <w:rtl w:val="0"/>
            <w:lang w:val="es-ES_tradnl"/>
          </w:rPr>
          <w:t xml:space="preserve">de esta manera </w:t>
        </w:r>
      </w:ins>
      <w:r>
        <w:rPr>
          <w:rStyle w:val="Hyperlink.0"/>
          <w:rFonts w:ascii="Times New Roman" w:hAnsi="Times New Roman"/>
          <w:sz w:val="24"/>
          <w:szCs w:val="24"/>
          <w:rtl w:val="0"/>
          <w:lang w:val="es-ES_tradnl"/>
        </w:rPr>
        <w:t>a mayor conectividad de la red, menor estabilidad</w:t>
      </w:r>
      <w:del w:id="169" w:date="2023-08-18T11:36:01Z" w:author="Revisor">
        <w:r>
          <w:rPr>
            <w:rStyle w:val="Hyperlink.0"/>
            <w:rFonts w:ascii="Times New Roman" w:hAnsi="Times New Roman"/>
            <w:sz w:val="24"/>
            <w:szCs w:val="24"/>
            <w:rtl w:val="0"/>
          </w:rPr>
          <w:delText xml:space="preserve"> (May, 1973)</w:delText>
        </w:r>
      </w:del>
      <w:r>
        <w:rPr>
          <w:rStyle w:val="Hyperlink.0"/>
          <w:rFonts w:ascii="Times New Roman" w:hAnsi="Times New Roman"/>
          <w:sz w:val="24"/>
          <w:szCs w:val="24"/>
          <w:rtl w:val="0"/>
        </w:rPr>
        <w:t>. As</w:t>
      </w:r>
      <w:r>
        <w:rPr>
          <w:rStyle w:val="Ninguno"/>
          <w:rFonts w:ascii="Times New Roman" w:hAnsi="Times New Roman" w:hint="default"/>
          <w:sz w:val="24"/>
          <w:szCs w:val="24"/>
          <w:rtl w:val="0"/>
          <w:lang w:val="es-ES_tradnl"/>
        </w:rPr>
        <w:t xml:space="preserve">í </w:t>
      </w:r>
      <w:r>
        <w:rPr>
          <w:rStyle w:val="Hyperlink.0"/>
          <w:rFonts w:ascii="Times New Roman" w:hAnsi="Times New Roman"/>
          <w:sz w:val="24"/>
          <w:szCs w:val="24"/>
          <w:rtl w:val="0"/>
          <w:lang w:val="nl-NL"/>
        </w:rPr>
        <w:t>se gener</w:t>
      </w:r>
      <w:r>
        <w:rPr>
          <w:rStyle w:val="Ninguno"/>
          <w:rFonts w:ascii="Times New Roman" w:hAnsi="Times New Roman" w:hint="default"/>
          <w:sz w:val="24"/>
          <w:szCs w:val="24"/>
          <w:rtl w:val="0"/>
          <w:lang w:val="es-ES_tradnl"/>
        </w:rPr>
        <w:t xml:space="preserve">ó </w:t>
      </w:r>
      <w:r>
        <w:rPr>
          <w:rStyle w:val="Hyperlink.0"/>
          <w:rFonts w:ascii="Times New Roman" w:hAnsi="Times New Roman"/>
          <w:sz w:val="24"/>
          <w:szCs w:val="24"/>
          <w:rtl w:val="0"/>
          <w:lang w:val="es-ES_tradnl"/>
        </w:rPr>
        <w:t>una contradicci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entre la persistencia de ecosistemas naturales muy diversos (Naeem &amp; Li, 1997; Paine, 1966) y la hip</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tesis de May. Con el advenimiento de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ricas de mayor resoluci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(i.e. mayor representaci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 especies biol</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gicas que de grupos funcionales agregados), as</w:t>
      </w:r>
      <w:r>
        <w:rPr>
          <w:rStyle w:val="Ninguno"/>
          <w:rFonts w:ascii="Times New Roman" w:hAnsi="Times New Roman" w:hint="default"/>
          <w:sz w:val="24"/>
          <w:szCs w:val="24"/>
          <w:rtl w:val="0"/>
          <w:lang w:val="es-ES_tradnl"/>
        </w:rPr>
        <w:t xml:space="preserve">í </w:t>
      </w:r>
      <w:r>
        <w:rPr>
          <w:rStyle w:val="Hyperlink.0"/>
          <w:rFonts w:ascii="Times New Roman" w:hAnsi="Times New Roman"/>
          <w:sz w:val="24"/>
          <w:szCs w:val="24"/>
          <w:rtl w:val="0"/>
          <w:lang w:val="es-ES_tradnl"/>
        </w:rPr>
        <w:t>como nuevas metodolog</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as para estimar la estabilidad, el debate complejidad-estabilidad tom</w:t>
      </w:r>
      <w:r>
        <w:rPr>
          <w:rStyle w:val="Ninguno"/>
          <w:rFonts w:ascii="Times New Roman" w:hAnsi="Times New Roman" w:hint="default"/>
          <w:sz w:val="24"/>
          <w:szCs w:val="24"/>
          <w:rtl w:val="0"/>
          <w:lang w:val="es-ES_tradnl"/>
        </w:rPr>
        <w:t xml:space="preserve">ó </w:t>
      </w:r>
      <w:r>
        <w:rPr>
          <w:rStyle w:val="Hyperlink.0"/>
          <w:rFonts w:ascii="Times New Roman" w:hAnsi="Times New Roman"/>
          <w:sz w:val="24"/>
          <w:szCs w:val="24"/>
          <w:rtl w:val="0"/>
          <w:lang w:val="es-ES_tradnl"/>
        </w:rPr>
        <w:t>relevancia como una l</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nea de investigaci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nl-NL"/>
        </w:rPr>
        <w:t xml:space="preserve">n en </w:t>
      </w:r>
      <w:del w:id="170" w:date="2023-08-18T11:36:48Z" w:author="Revisor">
        <w:r>
          <w:rPr>
            <w:rStyle w:val="Hyperlink.0"/>
            <w:rFonts w:ascii="Times New Roman" w:hAnsi="Times New Roman"/>
            <w:sz w:val="24"/>
            <w:szCs w:val="24"/>
            <w:rtl w:val="0"/>
            <w:lang w:val="es-ES_tradnl"/>
          </w:rPr>
          <w:delText>si misma en</w:delText>
        </w:r>
      </w:del>
      <w:ins w:id="171" w:date="2023-08-18T11:36:48Z" w:author="Revisor">
        <w:r>
          <w:rPr>
            <w:rStyle w:val="Hyperlink.0"/>
            <w:rFonts w:ascii="Times New Roman" w:hAnsi="Times New Roman"/>
            <w:sz w:val="24"/>
            <w:szCs w:val="24"/>
            <w:rtl w:val="0"/>
            <w:lang w:val="es-ES_tradnl"/>
          </w:rPr>
          <w:t>la</w:t>
        </w:r>
      </w:ins>
      <w:r>
        <w:rPr>
          <w:rStyle w:val="Hyperlink.0"/>
          <w:rFonts w:ascii="Times New Roman" w:hAnsi="Times New Roman"/>
          <w:sz w:val="24"/>
          <w:szCs w:val="24"/>
          <w:rtl w:val="0"/>
          <w:lang w:val="it-IT"/>
        </w:rPr>
        <w:t xml:space="preserve"> ecolog</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a (Allesina &amp; Tang, 2015; Jacquet et al., 2016; McCann, 2000; Mougi, 2022; Namba, 2015).</w:t>
      </w:r>
    </w:p>
    <w:p>
      <w:pPr>
        <w:pStyle w:val="Cuerpo"/>
        <w:bidi w:val="0"/>
        <w:spacing w:line="360" w:lineRule="auto"/>
        <w:ind w:left="0" w:right="0" w:firstLine="0"/>
        <w:jc w:val="both"/>
        <w:rPr>
          <w:del w:id="172" w:date="2023-08-18T11:42:19Z" w:author="Reviso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El debate complejidad-estabilidad sigue en discusi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en la actualidad, hecho que se sustenta por los resultados contradictorios (Landi et al., 2018) y, sobre todo, por la multidimensionalidad del concepto de estabilidad (Dom</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nguez-Garc</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fr-FR"/>
        </w:rPr>
        <w:t>a et al., 2019; Donohue et al., 2016). El an</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lisis de estabilidad en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ficas puede abordarse de manera directa e indirecta. En este </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ltimo caso, existen ciertas propiedades estructurales de la red que se utilizan como indicadores de estabilidad</w:t>
      </w:r>
      <w:ins w:id="173" w:date="2023-08-18T11:37:38Z" w:author="Revisor">
        <w:r>
          <w:rPr>
            <w:rStyle w:val="Hyperlink.0"/>
            <w:rFonts w:ascii="Times New Roman" w:hAnsi="Times New Roman"/>
            <w:sz w:val="24"/>
            <w:szCs w:val="24"/>
            <w:rtl w:val="0"/>
            <w:lang w:val="es-ES_tradnl"/>
          </w:rPr>
          <w:t xml:space="preserve"> ya</w:t>
        </w:r>
      </w:ins>
      <w:r>
        <w:rPr>
          <w:rStyle w:val="Hyperlink.0"/>
          <w:rFonts w:ascii="Times New Roman" w:hAnsi="Times New Roman"/>
          <w:sz w:val="24"/>
          <w:szCs w:val="24"/>
          <w:rtl w:val="0"/>
          <w:lang w:val="es-ES_tradnl"/>
        </w:rPr>
        <w:t xml:space="preserve"> que describen dimensiones de la misma, como la resistencia ante perturbaciones. </w:t>
      </w:r>
      <w:ins w:id="174" w:date="2023-08-18T11:39:29Z" w:author="Revisor">
        <w:r>
          <w:rPr>
            <w:rStyle w:val="Hyperlink.0"/>
            <w:rFonts w:ascii="Times New Roman" w:hAnsi="Times New Roman"/>
            <w:sz w:val="24"/>
            <w:szCs w:val="24"/>
            <w:rtl w:val="0"/>
            <w:lang w:val="es-ES_tradnl"/>
          </w:rPr>
          <w:t xml:space="preserve">Asimismo, </w:t>
        </w:r>
      </w:ins>
      <w:del w:id="175" w:date="2023-08-18T11:39:29Z" w:author="Revisor">
        <w:r>
          <w:rPr>
            <w:rStyle w:val="Hyperlink.0"/>
            <w:rFonts w:ascii="Times New Roman" w:hAnsi="Times New Roman"/>
            <w:sz w:val="24"/>
            <w:szCs w:val="24"/>
            <w:rtl w:val="0"/>
          </w:rPr>
          <w:delText>L</w:delText>
        </w:r>
      </w:del>
      <w:ins w:id="176" w:date="2023-08-18T11:39:29Z" w:author="Revisor">
        <w:r>
          <w:rPr>
            <w:rStyle w:val="Hyperlink.0"/>
            <w:rFonts w:ascii="Times New Roman" w:hAnsi="Times New Roman"/>
            <w:sz w:val="24"/>
            <w:szCs w:val="24"/>
            <w:rtl w:val="0"/>
            <w:lang w:val="es-ES_tradnl"/>
          </w:rPr>
          <w:t>l</w:t>
        </w:r>
      </w:ins>
      <w:r>
        <w:rPr>
          <w:rStyle w:val="Hyperlink.0"/>
          <w:rFonts w:ascii="Times New Roman" w:hAnsi="Times New Roman"/>
          <w:sz w:val="24"/>
          <w:szCs w:val="24"/>
          <w:rtl w:val="0"/>
          <w:lang w:val="es-ES_tradnl"/>
        </w:rPr>
        <w:t>a modularidad</w:t>
      </w:r>
      <w:ins w:id="177" w:date="2023-08-18T11:39:44Z" w:author="Revisor">
        <w:r>
          <w:rPr>
            <w:rStyle w:val="Hyperlink.0"/>
            <w:rFonts w:ascii="Times New Roman" w:hAnsi="Times New Roman"/>
            <w:sz w:val="24"/>
            <w:szCs w:val="24"/>
            <w:rtl w:val="0"/>
            <w:lang w:val="es-ES_tradnl"/>
          </w:rPr>
          <w:t>,</w:t>
        </w:r>
      </w:ins>
      <w:r>
        <w:rPr>
          <w:rStyle w:val="Hyperlink.0"/>
          <w:rFonts w:ascii="Times New Roman" w:hAnsi="Times New Roman"/>
          <w:sz w:val="24"/>
          <w:szCs w:val="24"/>
          <w:rtl w:val="0"/>
          <w:lang w:val="es-ES_tradnl"/>
        </w:rPr>
        <w:t xml:space="preserve"> es uno de </w:t>
      </w:r>
      <w:del w:id="178" w:date="2023-08-18T11:40:11Z" w:author="Revisor">
        <w:r>
          <w:rPr>
            <w:rStyle w:val="Hyperlink.0"/>
            <w:rFonts w:ascii="Times New Roman" w:hAnsi="Times New Roman"/>
            <w:sz w:val="24"/>
            <w:szCs w:val="24"/>
            <w:rtl w:val="0"/>
            <w:lang w:val="es-ES_tradnl"/>
          </w:rPr>
          <w:delText>ellos</w:delText>
        </w:r>
      </w:del>
      <w:ins w:id="179" w:date="2023-08-18T11:40:22Z" w:author="Revisor">
        <w:r>
          <w:rPr>
            <w:rStyle w:val="Hyperlink.0"/>
            <w:rFonts w:ascii="Times New Roman" w:hAnsi="Times New Roman"/>
            <w:sz w:val="24"/>
            <w:szCs w:val="24"/>
            <w:rtl w:val="0"/>
            <w:lang w:val="es-ES_tradnl"/>
          </w:rPr>
          <w:t>estos indicadores, por lo que establece</w:t>
        </w:r>
      </w:ins>
      <w:r>
        <w:rPr>
          <w:rStyle w:val="Hyperlink.0"/>
          <w:rFonts w:ascii="Times New Roman" w:hAnsi="Times New Roman"/>
          <w:sz w:val="24"/>
          <w:szCs w:val="24"/>
          <w:rtl w:val="0"/>
        </w:rPr>
        <w:t xml:space="preserve"> </w:t>
      </w:r>
      <w:del w:id="180" w:date="2023-08-18T11:40:32Z" w:author="Revisor">
        <w:r>
          <w:rPr>
            <w:rStyle w:val="Hyperlink.0"/>
            <w:rFonts w:ascii="Times New Roman" w:hAnsi="Times New Roman"/>
            <w:sz w:val="24"/>
            <w:szCs w:val="24"/>
            <w:rtl w:val="0"/>
            <w:lang w:val="pt-PT"/>
          </w:rPr>
          <w:delText xml:space="preserve">e indica </w:delText>
        </w:r>
      </w:del>
      <w:r>
        <w:rPr>
          <w:rStyle w:val="Hyperlink.0"/>
          <w:rFonts w:ascii="Times New Roman" w:hAnsi="Times New Roman"/>
          <w:sz w:val="24"/>
          <w:szCs w:val="24"/>
          <w:rtl w:val="0"/>
          <w:lang w:val="it-IT"/>
        </w:rPr>
        <w:t>cu</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n fuerte es la cohesi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rPr>
        <w:t xml:space="preserve">n, </w:t>
      </w:r>
      <w:ins w:id="181" w:date="2023-08-18T11:40:51Z" w:author="Revisor">
        <w:r>
          <w:rPr>
            <w:rStyle w:val="Hyperlink.0"/>
            <w:rFonts w:ascii="Times New Roman" w:hAnsi="Times New Roman"/>
            <w:sz w:val="24"/>
            <w:szCs w:val="24"/>
            <w:rtl w:val="0"/>
            <w:lang w:val="es-ES_tradnl"/>
          </w:rPr>
          <w:t xml:space="preserve">es decir, </w:t>
        </w:r>
      </w:ins>
      <w:del w:id="182" w:date="2023-08-18T11:40:54Z" w:author="Revisor">
        <w:r>
          <w:rPr>
            <w:rStyle w:val="Hyperlink.0"/>
            <w:rFonts w:ascii="Times New Roman" w:hAnsi="Times New Roman"/>
            <w:sz w:val="24"/>
            <w:szCs w:val="24"/>
            <w:rtl w:val="0"/>
            <w:lang w:val="pt-PT"/>
          </w:rPr>
          <w:delText>medida en</w:delText>
        </w:r>
      </w:del>
      <w:ins w:id="183" w:date="2023-08-18T11:40:54Z" w:author="Revisor">
        <w:r>
          <w:rPr>
            <w:rStyle w:val="Hyperlink.0"/>
            <w:rFonts w:ascii="Times New Roman" w:hAnsi="Times New Roman"/>
            <w:sz w:val="24"/>
            <w:szCs w:val="24"/>
            <w:rtl w:val="0"/>
            <w:lang w:val="es-ES_tradnl"/>
          </w:rPr>
          <w:t>la</w:t>
        </w:r>
      </w:ins>
      <w:r>
        <w:rPr>
          <w:rStyle w:val="Hyperlink.0"/>
          <w:rFonts w:ascii="Times New Roman" w:hAnsi="Times New Roman"/>
          <w:sz w:val="24"/>
          <w:szCs w:val="24"/>
          <w:rtl w:val="0"/>
          <w:lang w:val="es-ES_tradnl"/>
        </w:rPr>
        <w:t xml:space="preserve"> cantidad de interacciones</w:t>
      </w:r>
      <w:del w:id="184" w:date="2023-08-18T11:41:06Z" w:author="Revisor">
        <w:r>
          <w:rPr>
            <w:rStyle w:val="Hyperlink.0"/>
            <w:rFonts w:ascii="Times New Roman" w:hAnsi="Times New Roman"/>
            <w:sz w:val="24"/>
            <w:szCs w:val="24"/>
            <w:rtl w:val="0"/>
          </w:rPr>
          <w:delText>,</w:delText>
        </w:r>
      </w:del>
      <w:r>
        <w:rPr>
          <w:rStyle w:val="Hyperlink.0"/>
          <w:rFonts w:ascii="Times New Roman" w:hAnsi="Times New Roman"/>
          <w:sz w:val="24"/>
          <w:szCs w:val="24"/>
          <w:rtl w:val="0"/>
          <w:lang w:val="es-ES_tradnl"/>
        </w:rPr>
        <w:t xml:space="preserve"> entre especies de un mismo m</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dulo </w:t>
      </w:r>
      <w:del w:id="185" w:date="2023-08-18T11:41:14Z" w:author="Revisor">
        <w:r>
          <w:rPr>
            <w:rStyle w:val="Hyperlink.0"/>
            <w:rFonts w:ascii="Times New Roman" w:hAnsi="Times New Roman"/>
            <w:sz w:val="24"/>
            <w:szCs w:val="24"/>
            <w:rtl w:val="0"/>
            <w:lang w:val="es-ES_tradnl"/>
          </w:rPr>
          <w:delText xml:space="preserve">o subgrupo de especies </w:delText>
        </w:r>
      </w:del>
      <w:r>
        <w:rPr>
          <w:rStyle w:val="Hyperlink.0"/>
          <w:rFonts w:ascii="Times New Roman" w:hAnsi="Times New Roman"/>
          <w:sz w:val="24"/>
          <w:szCs w:val="24"/>
          <w:rtl w:val="0"/>
          <w:lang w:val="es-ES_tradnl"/>
        </w:rPr>
        <w:t>con respecto a otros m</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dulos (Krause et al., 2003). Se espera que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modulares</w:t>
      </w:r>
      <w:del w:id="186" w:date="2023-08-18T11:41:42Z" w:author="Revisor">
        <w:r>
          <w:rPr>
            <w:rStyle w:val="Hyperlink.0"/>
            <w:rFonts w:ascii="Times New Roman" w:hAnsi="Times New Roman"/>
            <w:sz w:val="24"/>
            <w:szCs w:val="24"/>
            <w:rtl w:val="0"/>
          </w:rPr>
          <w:delText>,</w:delText>
        </w:r>
      </w:del>
      <w:r>
        <w:rPr>
          <w:rStyle w:val="Hyperlink.0"/>
          <w:rFonts w:ascii="Times New Roman" w:hAnsi="Times New Roman"/>
          <w:sz w:val="24"/>
          <w:szCs w:val="24"/>
          <w:rtl w:val="0"/>
        </w:rPr>
        <w:t xml:space="preserve"> </w:t>
      </w:r>
      <w:del w:id="187" w:date="2023-08-18T11:41:32Z" w:author="Revisor">
        <w:r>
          <w:rPr>
            <w:rStyle w:val="Hyperlink.0"/>
            <w:rFonts w:ascii="Times New Roman" w:hAnsi="Times New Roman"/>
            <w:sz w:val="24"/>
            <w:szCs w:val="24"/>
            <w:rtl w:val="0"/>
            <w:lang w:val="es-ES_tradnl"/>
          </w:rPr>
          <w:delText>es decir</w:delText>
        </w:r>
      </w:del>
      <w:ins w:id="188" w:date="2023-08-18T11:41:35Z" w:author="Revisor">
        <w:r>
          <w:rPr>
            <w:rStyle w:val="Hyperlink.0"/>
            <w:rFonts w:ascii="Times New Roman" w:hAnsi="Times New Roman"/>
            <w:sz w:val="24"/>
            <w:szCs w:val="24"/>
            <w:rtl w:val="0"/>
            <w:lang w:val="es-ES_tradnl"/>
          </w:rPr>
          <w:t>(i.e.</w:t>
        </w:r>
      </w:ins>
      <w:r>
        <w:rPr>
          <w:rStyle w:val="Hyperlink.0"/>
          <w:rFonts w:ascii="Times New Roman" w:hAnsi="Times New Roman"/>
          <w:sz w:val="24"/>
          <w:szCs w:val="24"/>
          <w:rtl w:val="0"/>
          <w:lang w:val="es-ES_tradnl"/>
        </w:rPr>
        <w:t xml:space="preserve"> con mayor cohesi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rPr>
        <w:t>n</w:t>
      </w:r>
      <w:ins w:id="189" w:date="2023-08-18T11:41:49Z" w:author="Revisor">
        <w:r>
          <w:rPr>
            <w:rStyle w:val="Hyperlink.0"/>
            <w:rFonts w:ascii="Times New Roman" w:hAnsi="Times New Roman"/>
            <w:sz w:val="24"/>
            <w:szCs w:val="24"/>
            <w:rtl w:val="0"/>
            <w:lang w:val="es-ES_tradnl"/>
          </w:rPr>
          <w:t>)</w:t>
        </w:r>
      </w:ins>
      <w:del w:id="190" w:date="2023-08-18T11:41:53Z" w:author="Revisor">
        <w:r>
          <w:rPr>
            <w:rStyle w:val="Hyperlink.0"/>
            <w:rFonts w:ascii="Times New Roman" w:hAnsi="Times New Roman"/>
            <w:sz w:val="24"/>
            <w:szCs w:val="24"/>
            <w:rtl w:val="0"/>
            <w:lang w:val="es-ES_tradnl"/>
          </w:rPr>
          <w:delText xml:space="preserve"> en sus m</w:delText>
        </w:r>
      </w:del>
      <w:del w:id="191" w:date="2023-08-18T11:41:53Z" w:author="Revisor">
        <w:r>
          <w:rPr>
            <w:rStyle w:val="Ninguno"/>
            <w:rFonts w:ascii="Times New Roman" w:hAnsi="Times New Roman" w:hint="default"/>
            <w:sz w:val="24"/>
            <w:szCs w:val="24"/>
            <w:rtl w:val="0"/>
            <w:lang w:val="es-ES_tradnl"/>
          </w:rPr>
          <w:delText>ó</w:delText>
        </w:r>
      </w:del>
      <w:del w:id="192" w:date="2023-08-18T11:41:53Z" w:author="Revisor">
        <w:r>
          <w:rPr>
            <w:rStyle w:val="Hyperlink.0"/>
            <w:rFonts w:ascii="Times New Roman" w:hAnsi="Times New Roman"/>
            <w:sz w:val="24"/>
            <w:szCs w:val="24"/>
            <w:rtl w:val="0"/>
            <w:lang w:val="es-ES_tradnl"/>
          </w:rPr>
          <w:delText>dulos</w:delText>
        </w:r>
      </w:del>
      <w:r>
        <w:rPr>
          <w:rStyle w:val="Hyperlink.0"/>
          <w:rFonts w:ascii="Times New Roman" w:hAnsi="Times New Roman"/>
          <w:sz w:val="24"/>
          <w:szCs w:val="24"/>
          <w:rtl w:val="0"/>
          <w:lang w:val="es-ES_tradnl"/>
        </w:rPr>
        <w:t>, sean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resistentes a perturbaciones debido a que los m</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dulos actuar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an previniendo la dispersi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al resto de las especies de la red (Grilli et al., 2016). </w:t>
      </w:r>
      <w:del w:id="193" w:date="2023-08-18T11:42:19Z" w:author="Revisor">
        <w:r>
          <w:rPr>
            <w:rStyle w:val="Hyperlink.0"/>
            <w:rFonts w:ascii="Times New Roman" w:hAnsi="Times New Roman"/>
            <w:sz w:val="24"/>
            <w:szCs w:val="24"/>
            <w:rtl w:val="0"/>
            <w:lang w:val="es-ES_tradnl"/>
          </w:rPr>
          <w:delText xml:space="preserve">Por otro lado, el </w:delText>
        </w:r>
      </w:del>
      <w:del w:id="194" w:date="2023-08-18T11:42:19Z" w:author="Revisor">
        <w:r>
          <w:rPr>
            <w:rStyle w:val="Ninguno"/>
            <w:rFonts w:ascii="Times New Roman" w:hAnsi="Times New Roman" w:hint="default"/>
            <w:sz w:val="24"/>
            <w:szCs w:val="24"/>
            <w:rtl w:val="0"/>
            <w:lang w:val="es-ES_tradnl"/>
          </w:rPr>
          <w:delText>í</w:delText>
        </w:r>
      </w:del>
      <w:del w:id="195" w:date="2023-08-18T11:42:19Z" w:author="Revisor">
        <w:r>
          <w:rPr>
            <w:rStyle w:val="Hyperlink.0"/>
            <w:rFonts w:ascii="Times New Roman" w:hAnsi="Times New Roman"/>
            <w:sz w:val="24"/>
            <w:szCs w:val="24"/>
            <w:rtl w:val="0"/>
            <w:lang w:val="it-IT"/>
          </w:rPr>
          <w:delText xml:space="preserve">ndice </w:delText>
        </w:r>
      </w:del>
      <w:del w:id="196" w:date="2023-08-18T11:42:19Z" w:author="Revisor">
        <w:r>
          <w:rPr>
            <w:rStyle w:val="Ninguno"/>
            <w:rFonts w:ascii="Times New Roman" w:hAnsi="Times New Roman" w:hint="default"/>
            <w:sz w:val="24"/>
            <w:szCs w:val="24"/>
            <w:rtl w:val="0"/>
            <w:lang w:val="es-ES_tradnl"/>
          </w:rPr>
          <w:delText>‘</w:delText>
        </w:r>
      </w:del>
      <w:del w:id="197" w:date="2023-08-18T11:42:19Z" w:author="Revisor">
        <w:r>
          <w:rPr>
            <w:rStyle w:val="Hyperlink.0"/>
            <w:rFonts w:ascii="Times New Roman" w:hAnsi="Times New Roman"/>
            <w:sz w:val="24"/>
            <w:szCs w:val="24"/>
            <w:rtl w:val="0"/>
            <w:lang w:val="en-US"/>
          </w:rPr>
          <w:delText>Quasi-Sign Stability</w:delText>
        </w:r>
      </w:del>
      <w:del w:id="198" w:date="2023-08-18T11:42:19Z" w:author="Revisor">
        <w:r>
          <w:rPr>
            <w:rStyle w:val="Ninguno"/>
            <w:rFonts w:ascii="Times New Roman" w:hAnsi="Times New Roman" w:hint="default"/>
            <w:sz w:val="24"/>
            <w:szCs w:val="24"/>
            <w:rtl w:val="0"/>
            <w:lang w:val="es-ES_tradnl"/>
          </w:rPr>
          <w:delText xml:space="preserve">’ </w:delText>
        </w:r>
      </w:del>
      <w:del w:id="199" w:date="2023-08-18T11:42:19Z" w:author="Revisor">
        <w:r>
          <w:rPr>
            <w:rStyle w:val="Hyperlink.0"/>
            <w:rFonts w:ascii="Times New Roman" w:hAnsi="Times New Roman"/>
            <w:sz w:val="24"/>
            <w:szCs w:val="24"/>
            <w:rtl w:val="0"/>
            <w:lang w:val="es-ES_tradnl"/>
          </w:rPr>
          <w:delText xml:space="preserve">(QSS) es una propiedad que analiza la estabilidad de manera directa. Este </w:delText>
        </w:r>
      </w:del>
      <w:del w:id="200" w:date="2023-08-18T11:42:19Z" w:author="Revisor">
        <w:r>
          <w:rPr>
            <w:rStyle w:val="Ninguno"/>
            <w:rFonts w:ascii="Times New Roman" w:hAnsi="Times New Roman" w:hint="default"/>
            <w:sz w:val="24"/>
            <w:szCs w:val="24"/>
            <w:rtl w:val="0"/>
            <w:lang w:val="es-ES_tradnl"/>
          </w:rPr>
          <w:delText>í</w:delText>
        </w:r>
      </w:del>
      <w:del w:id="201" w:date="2023-08-18T11:42:19Z" w:author="Revisor">
        <w:r>
          <w:rPr>
            <w:rStyle w:val="Hyperlink.0"/>
            <w:rFonts w:ascii="Times New Roman" w:hAnsi="Times New Roman"/>
            <w:sz w:val="24"/>
            <w:szCs w:val="24"/>
            <w:rtl w:val="0"/>
            <w:lang w:val="es-ES_tradnl"/>
          </w:rPr>
          <w:delText>ndice da cuenta de la estabilidad local de la red revelando la amplificaci</w:delText>
        </w:r>
      </w:del>
      <w:del w:id="202" w:date="2023-08-18T11:42:19Z" w:author="Revisor">
        <w:r>
          <w:rPr>
            <w:rStyle w:val="Ninguno"/>
            <w:rFonts w:ascii="Times New Roman" w:hAnsi="Times New Roman" w:hint="default"/>
            <w:sz w:val="24"/>
            <w:szCs w:val="24"/>
            <w:rtl w:val="0"/>
            <w:lang w:val="es-ES_tradnl"/>
          </w:rPr>
          <w:delText>ó</w:delText>
        </w:r>
      </w:del>
      <w:del w:id="203" w:date="2023-08-18T11:42:19Z" w:author="Revisor">
        <w:r>
          <w:rPr>
            <w:rStyle w:val="Hyperlink.0"/>
            <w:rFonts w:ascii="Times New Roman" w:hAnsi="Times New Roman"/>
            <w:sz w:val="24"/>
            <w:szCs w:val="24"/>
            <w:rtl w:val="0"/>
            <w:lang w:val="pt-PT"/>
          </w:rPr>
          <w:delText>n o no de peque</w:delText>
        </w:r>
      </w:del>
      <w:del w:id="204" w:date="2023-08-18T11:42:19Z" w:author="Revisor">
        <w:r>
          <w:rPr>
            <w:rStyle w:val="Ninguno"/>
            <w:rFonts w:ascii="Times New Roman" w:hAnsi="Times New Roman" w:hint="default"/>
            <w:sz w:val="24"/>
            <w:szCs w:val="24"/>
            <w:rtl w:val="0"/>
            <w:lang w:val="es-ES_tradnl"/>
          </w:rPr>
          <w:delText>ñ</w:delText>
        </w:r>
      </w:del>
      <w:del w:id="205" w:date="2023-08-18T11:42:19Z" w:author="Revisor">
        <w:r>
          <w:rPr>
            <w:rStyle w:val="Hyperlink.0"/>
            <w:rFonts w:ascii="Times New Roman" w:hAnsi="Times New Roman"/>
            <w:sz w:val="24"/>
            <w:szCs w:val="24"/>
            <w:rtl w:val="0"/>
            <w:lang w:val="es-ES_tradnl"/>
          </w:rPr>
          <w:delText>as perturbaciones cerca del punto de equilibrio (Allesina &amp; Pascual, 2008), describiendo as</w:delText>
        </w:r>
      </w:del>
      <w:del w:id="206" w:date="2023-08-18T11:42:19Z" w:author="Revisor">
        <w:r>
          <w:rPr>
            <w:rStyle w:val="Ninguno"/>
            <w:rFonts w:ascii="Times New Roman" w:hAnsi="Times New Roman" w:hint="default"/>
            <w:sz w:val="24"/>
            <w:szCs w:val="24"/>
            <w:rtl w:val="0"/>
            <w:lang w:val="es-ES_tradnl"/>
          </w:rPr>
          <w:delText xml:space="preserve">í </w:delText>
        </w:r>
      </w:del>
      <w:del w:id="207" w:date="2023-08-18T11:42:19Z" w:author="Revisor">
        <w:r>
          <w:rPr>
            <w:rStyle w:val="Hyperlink.0"/>
            <w:rFonts w:ascii="Times New Roman" w:hAnsi="Times New Roman"/>
            <w:sz w:val="24"/>
            <w:szCs w:val="24"/>
            <w:rtl w:val="0"/>
            <w:lang w:val="es-ES_tradnl"/>
          </w:rPr>
          <w:delText>la resiliencia de la red.</w:delText>
        </w:r>
      </w:del>
    </w:p>
    <w:p>
      <w:pPr>
        <w:pStyle w:val="Cuerpo"/>
        <w:bidi w:val="0"/>
        <w:spacing w:after="140" w:line="360" w:lineRule="auto"/>
        <w:ind w:left="0" w:right="0" w:firstLine="0"/>
        <w:jc w:val="both"/>
        <w:rPr>
          <w:ins w:id="208" w:date="2023-08-18T11:42:57Z" w:author="Revisor"/>
          <w:rStyle w:val="Ninguno"/>
          <w:rFonts w:ascii="Times New Roman" w:cs="Times New Roman" w:hAnsi="Times New Roman" w:eastAsia="Times New Roman"/>
          <w:sz w:val="24"/>
          <w:szCs w:val="24"/>
          <w:u w:val="none"/>
          <w:rtl w:val="0"/>
        </w:rPr>
      </w:pPr>
      <w:ins w:id="209" w:date="2023-08-18T11:42:57Z" w:author="Revisor">
        <w:r>
          <w:rPr>
            <w:rStyle w:val="Ninguno"/>
            <w:rFonts w:ascii="Times New Roman" w:hAnsi="Times New Roman"/>
            <w:sz w:val="24"/>
            <w:szCs w:val="24"/>
            <w:u w:val="none"/>
            <w:rtl w:val="0"/>
            <w:lang w:val="es-ES_tradnl"/>
          </w:rPr>
          <w:t xml:space="preserve">Existen otros indicadores, que analizan la estabilidad de manera directa. Uno de ellos es el </w:t>
        </w:r>
      </w:ins>
      <w:ins w:id="210" w:date="2023-08-18T11:42:57Z" w:author="Revisor">
        <w:r>
          <w:rPr>
            <w:rStyle w:val="Ninguno"/>
            <w:rFonts w:ascii="Times New Roman" w:hAnsi="Times New Roman" w:hint="default"/>
            <w:sz w:val="24"/>
            <w:szCs w:val="24"/>
            <w:u w:val="none"/>
            <w:rtl w:val="0"/>
          </w:rPr>
          <w:t>í</w:t>
        </w:r>
      </w:ins>
      <w:ins w:id="211" w:date="2023-08-18T11:42:57Z" w:author="Revisor">
        <w:r>
          <w:rPr>
            <w:rStyle w:val="Ninguno"/>
            <w:rFonts w:ascii="Times New Roman" w:hAnsi="Times New Roman"/>
            <w:sz w:val="24"/>
            <w:szCs w:val="24"/>
            <w:u w:val="none"/>
            <w:rtl w:val="0"/>
            <w:lang w:val="it-IT"/>
          </w:rPr>
          <w:t>ndice Quasi-Sign Stability</w:t>
        </w:r>
      </w:ins>
      <w:ins w:id="212" w:date="2023-08-18T11:42:57Z" w:author="Revisor">
        <w:r>
          <w:rPr>
            <w:rStyle w:val="Ninguno"/>
            <w:rFonts w:ascii="Times New Roman" w:hAnsi="Times New Roman" w:hint="default"/>
            <w:sz w:val="24"/>
            <w:szCs w:val="24"/>
            <w:u w:val="none"/>
            <w:rtl w:val="1"/>
          </w:rPr>
          <w:t xml:space="preserve">’ </w:t>
        </w:r>
      </w:ins>
      <w:ins w:id="213" w:date="2023-08-18T11:42:57Z" w:author="Revisor">
        <w:r>
          <w:rPr>
            <w:rStyle w:val="Ninguno"/>
            <w:rFonts w:ascii="Times New Roman" w:hAnsi="Times New Roman"/>
            <w:sz w:val="24"/>
            <w:szCs w:val="24"/>
            <w:u w:val="none"/>
            <w:rtl w:val="0"/>
            <w:lang w:val="es-ES_tradnl"/>
          </w:rPr>
          <w:t>(QSS), que analiza la estabilidad local de la red revelando la amplificaci</w:t>
        </w:r>
      </w:ins>
      <w:ins w:id="214" w:date="2023-08-18T11:42:57Z" w:author="Revisor">
        <w:r>
          <w:rPr>
            <w:rStyle w:val="Ninguno"/>
            <w:rFonts w:ascii="Times New Roman" w:hAnsi="Times New Roman" w:hint="default"/>
            <w:sz w:val="24"/>
            <w:szCs w:val="24"/>
            <w:u w:val="none"/>
            <w:rtl w:val="0"/>
            <w:lang w:val="es-ES_tradnl"/>
          </w:rPr>
          <w:t>ó</w:t>
        </w:r>
      </w:ins>
      <w:ins w:id="215" w:date="2023-08-18T11:42:57Z" w:author="Revisor">
        <w:r>
          <w:rPr>
            <w:rStyle w:val="Ninguno"/>
            <w:rFonts w:ascii="Times New Roman" w:hAnsi="Times New Roman"/>
            <w:sz w:val="24"/>
            <w:szCs w:val="24"/>
            <w:u w:val="none"/>
            <w:rtl w:val="0"/>
            <w:lang w:val="es-ES_tradnl"/>
          </w:rPr>
          <w:t>n de peque</w:t>
        </w:r>
      </w:ins>
      <w:ins w:id="216" w:date="2023-08-18T11:42:57Z" w:author="Revisor">
        <w:r>
          <w:rPr>
            <w:rStyle w:val="Ninguno"/>
            <w:rFonts w:ascii="Times New Roman" w:hAnsi="Times New Roman" w:hint="default"/>
            <w:sz w:val="24"/>
            <w:szCs w:val="24"/>
            <w:u w:val="none"/>
            <w:rtl w:val="0"/>
            <w:lang w:val="es-ES_tradnl"/>
          </w:rPr>
          <w:t>ñ</w:t>
        </w:r>
      </w:ins>
      <w:ins w:id="217" w:date="2023-08-18T11:42:57Z" w:author="Revisor">
        <w:r>
          <w:rPr>
            <w:rStyle w:val="Ninguno"/>
            <w:rFonts w:ascii="Times New Roman" w:hAnsi="Times New Roman"/>
            <w:sz w:val="24"/>
            <w:szCs w:val="24"/>
            <w:u w:val="none"/>
            <w:rtl w:val="0"/>
            <w:lang w:val="es-ES_tradnl"/>
          </w:rPr>
          <w:t xml:space="preserve">as perturbaciones cerca del punto de equilibrio </w:t>
        </w:r>
      </w:ins>
      <w:ins w:id="218" w:date="2023-08-18T11:42:57Z" w:author="Revisor">
        <w:r>
          <w:rPr>
            <w:rStyle w:val="Ninguno"/>
            <w:rFonts w:ascii="Times New Roman" w:hAnsi="Times New Roman"/>
            <w:sz w:val="24"/>
            <w:szCs w:val="24"/>
            <w:u w:val="none"/>
            <w:rtl w:val="0"/>
            <w:lang w:val="es-ES_tradnl"/>
          </w:rPr>
          <w:t>(</w:t>
        </w:r>
      </w:ins>
      <w:ins w:id="219" w:date="2023-08-18T11:42:57Z" w:author="Revisor">
        <w:r>
          <w:rPr>
            <w:rStyle w:val="Ninguno"/>
            <w:rFonts w:ascii="Times New Roman" w:hAnsi="Times New Roman"/>
            <w:sz w:val="24"/>
            <w:szCs w:val="24"/>
            <w:u w:val="none"/>
            <w:rtl w:val="0"/>
          </w:rPr>
          <w:t>Allesina</w:t>
        </w:r>
      </w:ins>
      <w:ins w:id="220" w:date="2023-08-18T11:42:57Z" w:author="Revisor">
        <w:r>
          <w:rPr>
            <w:rStyle w:val="Ninguno"/>
            <w:rFonts w:ascii="Times New Roman" w:hAnsi="Times New Roman"/>
            <w:sz w:val="24"/>
            <w:szCs w:val="24"/>
            <w:u w:val="none"/>
            <w:rtl w:val="0"/>
            <w:lang w:val="es-ES_tradnl"/>
          </w:rPr>
          <w:t xml:space="preserve"> &amp; Pascual, </w:t>
        </w:r>
      </w:ins>
      <w:ins w:id="221" w:date="2023-08-18T11:42:57Z" w:author="Revisor">
        <w:r>
          <w:rPr>
            <w:rStyle w:val="Ninguno"/>
            <w:rFonts w:ascii="Times New Roman" w:hAnsi="Times New Roman"/>
            <w:sz w:val="24"/>
            <w:szCs w:val="24"/>
            <w:u w:val="none"/>
            <w:rtl w:val="0"/>
          </w:rPr>
          <w:t>2008</w:t>
        </w:r>
      </w:ins>
      <w:ins w:id="222" w:date="2023-08-18T11:42:57Z" w:author="Revisor">
        <w:r>
          <w:rPr>
            <w:rStyle w:val="Ninguno"/>
            <w:rFonts w:ascii="Times New Roman" w:hAnsi="Times New Roman"/>
            <w:sz w:val="24"/>
            <w:szCs w:val="24"/>
            <w:u w:val="none"/>
            <w:rtl w:val="0"/>
            <w:lang w:val="es-ES_tradnl"/>
          </w:rPr>
          <w:t>)</w:t>
        </w:r>
      </w:ins>
      <w:ins w:id="223" w:date="2023-08-18T11:42:57Z" w:author="Revisor">
        <w:r>
          <w:rPr>
            <w:rStyle w:val="Ninguno"/>
            <w:rFonts w:ascii="Times New Roman" w:hAnsi="Times New Roman"/>
            <w:sz w:val="24"/>
            <w:szCs w:val="24"/>
            <w:u w:val="none"/>
            <w:rtl w:val="0"/>
            <w:lang w:val="es-ES_tradnl"/>
          </w:rPr>
          <w:t>, de esta manera aborda la resiliencia de la red.</w:t>
        </w:r>
      </w:ins>
    </w:p>
    <w:p>
      <w:pPr>
        <w:pStyle w:val="Cuerpo"/>
        <w:bidi w:val="0"/>
        <w:spacing w:after="140"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Recientemente se ha sugerido que una de las maneras para mejorar la comprensi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entre complejidad y estabilidad es investigar las relaciones entre estas propiedades a trav</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pt-PT"/>
        </w:rPr>
        <w:t xml:space="preserve">s de diferentes escalas, </w:t>
      </w:r>
      <w:del w:id="224" w:date="2023-08-18T11:43:16Z" w:author="Revisor">
        <w:r>
          <w:rPr>
            <w:rStyle w:val="Hyperlink.0"/>
            <w:rFonts w:ascii="Times New Roman" w:hAnsi="Times New Roman"/>
            <w:sz w:val="24"/>
            <w:szCs w:val="24"/>
            <w:rtl w:val="0"/>
            <w:lang w:val="es-ES_tradnl"/>
          </w:rPr>
          <w:delText>es decir de</w:delText>
        </w:r>
      </w:del>
      <w:ins w:id="225" w:date="2023-08-18T11:43:17Z" w:author="Revisor">
        <w:r>
          <w:rPr>
            <w:rStyle w:val="Hyperlink.0"/>
            <w:rFonts w:ascii="Times New Roman" w:hAnsi="Times New Roman"/>
            <w:sz w:val="24"/>
            <w:szCs w:val="24"/>
            <w:rtl w:val="0"/>
            <w:lang w:val="es-ES_tradnl"/>
          </w:rPr>
          <w:t>como la</w:t>
        </w:r>
      </w:ins>
      <w:r>
        <w:rPr>
          <w:rStyle w:val="Hyperlink.0"/>
          <w:rFonts w:ascii="Times New Roman" w:hAnsi="Times New Roman"/>
          <w:sz w:val="24"/>
          <w:szCs w:val="24"/>
          <w:rtl w:val="0"/>
          <w:lang w:val="en-US"/>
        </w:rPr>
        <w:t xml:space="preserve"> local </w:t>
      </w:r>
      <w:del w:id="226" w:date="2023-08-18T11:43:19Z" w:author="Revisor">
        <w:r>
          <w:rPr>
            <w:rStyle w:val="Hyperlink.0"/>
            <w:rFonts w:ascii="Times New Roman" w:hAnsi="Times New Roman"/>
            <w:sz w:val="24"/>
            <w:szCs w:val="24"/>
            <w:rtl w:val="0"/>
          </w:rPr>
          <w:delText>a</w:delText>
        </w:r>
      </w:del>
      <w:ins w:id="227" w:date="2023-08-18T11:43:19Z" w:author="Revisor">
        <w:r>
          <w:rPr>
            <w:rStyle w:val="Hyperlink.0"/>
            <w:rFonts w:ascii="Times New Roman" w:hAnsi="Times New Roman"/>
            <w:sz w:val="24"/>
            <w:szCs w:val="24"/>
            <w:rtl w:val="0"/>
            <w:lang w:val="es-ES_tradnl"/>
          </w:rPr>
          <w:t>y</w:t>
        </w:r>
      </w:ins>
      <w:r>
        <w:rPr>
          <w:rStyle w:val="Hyperlink.0"/>
          <w:rFonts w:ascii="Times New Roman" w:hAnsi="Times New Roman"/>
          <w:sz w:val="24"/>
          <w:szCs w:val="24"/>
          <w:rtl w:val="0"/>
          <w:lang w:val="pt-PT"/>
        </w:rPr>
        <w:t xml:space="preserve"> regional, as</w:t>
      </w:r>
      <w:r>
        <w:rPr>
          <w:rStyle w:val="Ninguno"/>
          <w:rFonts w:ascii="Times New Roman" w:hAnsi="Times New Roman" w:hint="default"/>
          <w:sz w:val="24"/>
          <w:szCs w:val="24"/>
          <w:rtl w:val="0"/>
          <w:lang w:val="es-ES_tradnl"/>
        </w:rPr>
        <w:t xml:space="preserve">í </w:t>
      </w:r>
      <w:r>
        <w:rPr>
          <w:rStyle w:val="Hyperlink.0"/>
          <w:rFonts w:ascii="Times New Roman" w:hAnsi="Times New Roman"/>
          <w:sz w:val="24"/>
          <w:szCs w:val="24"/>
          <w:rtl w:val="0"/>
          <w:lang w:val="pt-PT"/>
        </w:rPr>
        <w:t>como a trav</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es-ES_tradnl"/>
        </w:rPr>
        <w:t>s de los gradientes de complejidad de la red (Windsor et al., 2023). El presente trabajo tiene como objetivo general estudiar la estabilidad y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complejidad-estabilidad en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 xml:space="preserve">ricas considerando un rango amplio de complejidad y una variedad de ecosistemas. Para esto </w:t>
      </w:r>
      <w:ins w:id="228" w:date="2023-08-18T11:43:36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pt-PT"/>
        </w:rPr>
        <w:t>analiza</w:t>
      </w:r>
      <w:del w:id="229" w:date="2023-08-18T11:43:39Z" w:author="Revisor">
        <w:r>
          <w:rPr>
            <w:rStyle w:val="Hyperlink.0"/>
            <w:rFonts w:ascii="Times New Roman" w:hAnsi="Times New Roman"/>
            <w:sz w:val="24"/>
            <w:szCs w:val="24"/>
            <w:rtl w:val="0"/>
            <w:lang w:val="en-US"/>
          </w:rPr>
          <w:delText>mos</w:delText>
        </w:r>
      </w:del>
      <w:ins w:id="230" w:date="2023-08-18T11:43:39Z" w:author="Revisor">
        <w:r>
          <w:rPr>
            <w:rStyle w:val="Hyperlink.0"/>
            <w:rFonts w:ascii="Times New Roman" w:hAnsi="Times New Roman"/>
            <w:sz w:val="24"/>
            <w:szCs w:val="24"/>
            <w:rtl w:val="0"/>
            <w:lang w:val="es-ES_tradnl"/>
          </w:rPr>
          <w:t>ron</w:t>
        </w:r>
      </w:ins>
      <w:r>
        <w:rPr>
          <w:rStyle w:val="Hyperlink.0"/>
          <w:rFonts w:ascii="Times New Roman" w:hAnsi="Times New Roman"/>
          <w:sz w:val="24"/>
          <w:szCs w:val="24"/>
          <w:rtl w:val="0"/>
          <w:lang w:val="es-ES_tradnl"/>
        </w:rPr>
        <w:t xml:space="preserve"> dos propiedades de </w:t>
      </w:r>
      <w:ins w:id="231" w:date="2023-08-18T11:43:47Z" w:author="Revisor">
        <w:r>
          <w:rPr>
            <w:rStyle w:val="Hyperlink.0"/>
            <w:rFonts w:ascii="Times New Roman" w:hAnsi="Times New Roman"/>
            <w:sz w:val="24"/>
            <w:szCs w:val="24"/>
            <w:rtl w:val="0"/>
            <w:lang w:val="es-ES_tradnl"/>
          </w:rPr>
          <w:t xml:space="preserve">la </w:t>
        </w:r>
      </w:ins>
      <w:r>
        <w:rPr>
          <w:rStyle w:val="Hyperlink.0"/>
          <w:rFonts w:ascii="Times New Roman" w:hAnsi="Times New Roman"/>
          <w:sz w:val="24"/>
          <w:szCs w:val="24"/>
          <w:rtl w:val="0"/>
          <w:lang w:val="pt-PT"/>
        </w:rPr>
        <w:t>estabilidad</w:t>
      </w:r>
      <w:del w:id="232" w:date="2023-08-18T11:43:54Z" w:author="Revisor">
        <w:r>
          <w:rPr>
            <w:rStyle w:val="Hyperlink.0"/>
            <w:rFonts w:ascii="Times New Roman" w:hAnsi="Times New Roman"/>
            <w:sz w:val="24"/>
            <w:szCs w:val="24"/>
            <w:rtl w:val="0"/>
          </w:rPr>
          <w:delText>,</w:delText>
        </w:r>
      </w:del>
      <w:ins w:id="233" w:date="2023-08-18T11:43:54Z" w:author="Revisor">
        <w:r>
          <w:rPr>
            <w:rStyle w:val="Hyperlink.0"/>
            <w:rFonts w:ascii="Times New Roman" w:hAnsi="Times New Roman"/>
            <w:sz w:val="24"/>
            <w:szCs w:val="24"/>
            <w:rtl w:val="0"/>
            <w:lang w:val="es-ES_tradnl"/>
          </w:rPr>
          <w:t>:</w:t>
        </w:r>
      </w:ins>
      <w:r>
        <w:rPr>
          <w:rStyle w:val="Hyperlink.0"/>
          <w:rFonts w:ascii="Times New Roman" w:hAnsi="Times New Roman"/>
          <w:sz w:val="24"/>
          <w:szCs w:val="24"/>
          <w:rtl w:val="0"/>
          <w:lang w:val="es-ES_tradnl"/>
        </w:rPr>
        <w:t xml:space="preserve"> modularidad e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ndice QSS</w:t>
      </w:r>
      <w:ins w:id="234" w:date="2023-08-18T11:44:46Z" w:author="Revisor">
        <w:r>
          <w:rPr>
            <w:rStyle w:val="Hyperlink.0"/>
            <w:rFonts w:ascii="Times New Roman" w:hAnsi="Times New Roman"/>
            <w:sz w:val="24"/>
            <w:szCs w:val="24"/>
            <w:rtl w:val="0"/>
            <w:lang w:val="es-ES_tradnl"/>
          </w:rPr>
          <w:t xml:space="preserve">. </w:t>
        </w:r>
      </w:ins>
      <w:del w:id="235" w:date="2023-08-18T11:44:46Z" w:author="Revisor">
        <w:r>
          <w:rPr>
            <w:rStyle w:val="Hyperlink.0"/>
            <w:rFonts w:ascii="Times New Roman" w:hAnsi="Times New Roman"/>
            <w:sz w:val="24"/>
            <w:szCs w:val="24"/>
            <w:rtl w:val="0"/>
          </w:rPr>
          <w:delText xml:space="preserve">, </w:delText>
        </w:r>
      </w:del>
      <w:del w:id="236" w:date="2023-08-18T11:44:46Z" w:author="Revisor">
        <w:r>
          <w:rPr>
            <w:rStyle w:val="Hyperlink.0"/>
            <w:rFonts w:ascii="Times New Roman" w:hAnsi="Times New Roman"/>
            <w:sz w:val="24"/>
            <w:szCs w:val="24"/>
            <w:rtl w:val="0"/>
            <w:lang w:val="es-ES_tradnl"/>
          </w:rPr>
          <w:delText>que evalua</w:delText>
        </w:r>
      </w:del>
      <w:del w:id="237" w:date="2023-08-18T11:44:46Z" w:author="Revisor">
        <w:r>
          <w:rPr>
            <w:rStyle w:val="Hyperlink.0"/>
            <w:rFonts w:ascii="Times New Roman" w:hAnsi="Times New Roman"/>
            <w:sz w:val="24"/>
            <w:szCs w:val="24"/>
            <w:rtl w:val="0"/>
            <w:lang w:val="es-ES_tradnl"/>
          </w:rPr>
          <w:delText>mos de manera general y particularmente para ecosistemas dulceacu</w:delText>
        </w:r>
      </w:del>
      <w:del w:id="238" w:date="2023-08-18T11:44:46Z" w:author="Revisor">
        <w:r>
          <w:rPr>
            <w:rStyle w:val="Ninguno"/>
            <w:rFonts w:ascii="Times New Roman" w:hAnsi="Times New Roman" w:hint="default"/>
            <w:sz w:val="24"/>
            <w:szCs w:val="24"/>
            <w:rtl w:val="0"/>
            <w:lang w:val="es-ES_tradnl"/>
          </w:rPr>
          <w:delText>í</w:delText>
        </w:r>
      </w:del>
      <w:del w:id="239" w:date="2023-08-18T11:44:46Z" w:author="Revisor">
        <w:r>
          <w:rPr>
            <w:rStyle w:val="Hyperlink.0"/>
            <w:rFonts w:ascii="Times New Roman" w:hAnsi="Times New Roman"/>
            <w:sz w:val="24"/>
            <w:szCs w:val="24"/>
            <w:rtl w:val="0"/>
            <w:lang w:val="es-ES_tradnl"/>
          </w:rPr>
          <w:delText>colas, marinos y terrestres.</w:delText>
        </w:r>
      </w:del>
      <w:ins w:id="240" w:date="2023-08-18T11:44:46Z" w:author="Revisor">
        <w:r>
          <w:rPr>
            <w:rStyle w:val="Hyperlink.0"/>
            <w:rFonts w:ascii="Times New Roman" w:hAnsi="Times New Roman"/>
            <w:sz w:val="24"/>
            <w:szCs w:val="24"/>
            <w:rtl w:val="0"/>
            <w:lang w:val="es-ES_tradnl"/>
          </w:rPr>
          <w:t>Estas propiedades se evaluaron de manera general, es decir sin considerar el tipo de ecosistema, y particularmente para ecosistemas dulceacu</w:t>
        </w:r>
      </w:ins>
      <w:ins w:id="241" w:date="2023-08-18T11:44:46Z" w:author="Revisor">
        <w:r>
          <w:rPr>
            <w:rStyle w:val="Hyperlink.0"/>
            <w:rFonts w:ascii="Times New Roman" w:hAnsi="Times New Roman" w:hint="default"/>
            <w:sz w:val="24"/>
            <w:szCs w:val="24"/>
            <w:rtl w:val="0"/>
          </w:rPr>
          <w:t>í</w:t>
        </w:r>
      </w:ins>
      <w:ins w:id="242" w:date="2023-08-18T11:44:46Z" w:author="Revisor">
        <w:r>
          <w:rPr>
            <w:rStyle w:val="Hyperlink.0"/>
            <w:rFonts w:ascii="Times New Roman" w:hAnsi="Times New Roman"/>
            <w:sz w:val="24"/>
            <w:szCs w:val="24"/>
            <w:rtl w:val="0"/>
            <w:lang w:val="es-ES_tradnl"/>
          </w:rPr>
          <w:t>colas, marinos y terrestres.</w:t>
        </w:r>
      </w:ins>
    </w:p>
    <w:p>
      <w:pPr>
        <w:pStyle w:val="Cuerpo"/>
        <w:spacing w:after="36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Materiales y M</w:t>
      </w:r>
      <w:r>
        <w:rPr>
          <w:rStyle w:val="Ninguno"/>
          <w:rFonts w:ascii="Times New Roman" w:hAnsi="Times New Roman" w:hint="default"/>
          <w:b w:val="1"/>
          <w:bCs w:val="1"/>
          <w:sz w:val="24"/>
          <w:szCs w:val="24"/>
          <w:rtl w:val="0"/>
          <w:lang w:val="es-ES_tradnl"/>
        </w:rPr>
        <w:t>é</w:t>
      </w:r>
      <w:r>
        <w:rPr>
          <w:rStyle w:val="Ninguno"/>
          <w:rFonts w:ascii="Times New Roman" w:hAnsi="Times New Roman"/>
          <w:b w:val="1"/>
          <w:bCs w:val="1"/>
          <w:sz w:val="24"/>
          <w:szCs w:val="24"/>
          <w:rtl w:val="0"/>
          <w:lang w:val="es-ES_tradnl"/>
        </w:rPr>
        <w:t>todos</w:t>
      </w:r>
    </w:p>
    <w:p>
      <w:pPr>
        <w:pStyle w:val="Cuerpo"/>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Base de datos</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ins w:id="243" w:date="2023-08-18T11:45:25Z" w:author="Revisor">
        <w:r>
          <w:rPr>
            <w:rStyle w:val="Ninguno"/>
            <w:rFonts w:ascii="Times New Roman" w:hAnsi="Times New Roman"/>
            <w:sz w:val="24"/>
            <w:szCs w:val="24"/>
            <w:rtl w:val="0"/>
            <w:lang w:val="es-ES_tradnl"/>
          </w:rPr>
          <w:t>Se</w:t>
        </w:r>
      </w:ins>
      <w:ins w:id="244" w:date="2023-08-18T11:45:25Z" w:author="Revisor">
        <w:r>
          <w:rPr>
            <w:rStyle w:val="Ninguno"/>
            <w:rFonts w:ascii="Times New Roman" w:hAnsi="Times New Roman"/>
            <w:b w:val="1"/>
            <w:bCs w:val="1"/>
            <w:sz w:val="24"/>
            <w:szCs w:val="24"/>
            <w:rtl w:val="0"/>
            <w:lang w:val="es-ES_tradnl"/>
          </w:rPr>
          <w:t xml:space="preserve"> </w:t>
        </w:r>
      </w:ins>
      <w:del w:id="245" w:date="2023-08-18T11:45:26Z" w:author="Revisor">
        <w:r>
          <w:rPr>
            <w:rStyle w:val="Hyperlink.0"/>
            <w:rFonts w:ascii="Times New Roman" w:hAnsi="Times New Roman"/>
            <w:sz w:val="24"/>
            <w:szCs w:val="24"/>
            <w:rtl w:val="0"/>
          </w:rPr>
          <w:delText>C</w:delText>
        </w:r>
      </w:del>
      <w:ins w:id="246" w:date="2023-08-18T11:45:26Z" w:author="Revisor">
        <w:r>
          <w:rPr>
            <w:rStyle w:val="Hyperlink.0"/>
            <w:rFonts w:ascii="Times New Roman" w:hAnsi="Times New Roman"/>
            <w:sz w:val="24"/>
            <w:szCs w:val="24"/>
            <w:rtl w:val="0"/>
            <w:lang w:val="es-ES_tradnl"/>
          </w:rPr>
          <w:t>c</w:t>
        </w:r>
      </w:ins>
      <w:r>
        <w:rPr>
          <w:rStyle w:val="Hyperlink.0"/>
          <w:rFonts w:ascii="Times New Roman" w:hAnsi="Times New Roman"/>
          <w:sz w:val="24"/>
          <w:szCs w:val="24"/>
          <w:rtl w:val="0"/>
          <w:lang w:val="pt-PT"/>
        </w:rPr>
        <w:t>onsidera</w:t>
      </w:r>
      <w:del w:id="247" w:date="2023-08-18T11:45:32Z" w:author="Revisor">
        <w:r>
          <w:rPr>
            <w:rStyle w:val="Hyperlink.0"/>
            <w:rFonts w:ascii="Times New Roman" w:hAnsi="Times New Roman"/>
            <w:sz w:val="24"/>
            <w:szCs w:val="24"/>
            <w:rtl w:val="0"/>
            <w:lang w:val="en-US"/>
          </w:rPr>
          <w:delText>mos</w:delText>
        </w:r>
      </w:del>
      <w:ins w:id="248" w:date="2023-08-18T11:45:33Z" w:author="Revisor">
        <w:r>
          <w:rPr>
            <w:rStyle w:val="Hyperlink.0"/>
            <w:rFonts w:ascii="Times New Roman" w:hAnsi="Times New Roman"/>
            <w:sz w:val="24"/>
            <w:szCs w:val="24"/>
            <w:rtl w:val="0"/>
            <w:lang w:val="es-ES_tradnl"/>
          </w:rPr>
          <w:t>ron</w:t>
        </w:r>
      </w:ins>
      <w:r>
        <w:rPr>
          <w:rStyle w:val="Hyperlink.0"/>
          <w:rFonts w:ascii="Times New Roman" w:hAnsi="Times New Roman"/>
          <w:sz w:val="24"/>
          <w:szCs w:val="24"/>
          <w:rtl w:val="0"/>
          <w:lang w:val="pt-PT"/>
        </w:rPr>
        <w:t xml:space="preserve"> dos repositorios p</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pt-PT"/>
        </w:rPr>
        <w:t>blicos de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 xml:space="preserve">ricas para construir la base de datos. Dichos repositorios han sido </w:t>
      </w:r>
      <w:del w:id="249" w:date="2023-08-18T11:45:58Z" w:author="Revisor">
        <w:r>
          <w:rPr>
            <w:rStyle w:val="Hyperlink.0"/>
            <w:rFonts w:ascii="Times New Roman" w:hAnsi="Times New Roman"/>
            <w:sz w:val="24"/>
            <w:szCs w:val="24"/>
            <w:rtl w:val="0"/>
            <w:lang w:val="es-ES_tradnl"/>
          </w:rPr>
          <w:delText xml:space="preserve">curados y </w:delText>
        </w:r>
      </w:del>
      <w:r>
        <w:rPr>
          <w:rStyle w:val="Hyperlink.0"/>
          <w:rFonts w:ascii="Times New Roman" w:hAnsi="Times New Roman"/>
          <w:sz w:val="24"/>
          <w:szCs w:val="24"/>
          <w:rtl w:val="0"/>
          <w:lang w:val="es-ES_tradnl"/>
        </w:rPr>
        <w:t>utilizados en diferentes trabajos de investigaci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(Brose et al., 2019; Marina et al., 2018; Perkins et al., 2022). Uno de los repositorios es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n-US"/>
        </w:rPr>
        <w:t>GATEWAy</w:t>
      </w:r>
      <w:r>
        <w:rPr>
          <w:rStyle w:val="Ninguno"/>
          <w:rFonts w:ascii="Times New Roman" w:hAnsi="Times New Roman" w:hint="default"/>
          <w:sz w:val="24"/>
          <w:szCs w:val="24"/>
          <w:rtl w:val="0"/>
          <w:lang w:val="es-ES_tradnl"/>
        </w:rPr>
        <w:t xml:space="preserve">’ </w:t>
      </w:r>
      <w:r>
        <w:rPr>
          <w:rStyle w:val="Hyperlink.0"/>
          <w:rFonts w:ascii="Times New Roman" w:hAnsi="Times New Roman"/>
          <w:sz w:val="24"/>
          <w:szCs w:val="24"/>
          <w:rtl w:val="0"/>
          <w:lang w:val="en-US"/>
        </w:rPr>
        <w:t>(GlobAL daTabasE of traits and food Web Architecture)</w:t>
      </w:r>
      <w:del w:id="250" w:date="2023-08-18T11:46:15Z" w:author="Revisor">
        <w:r>
          <w:rPr>
            <w:rStyle w:val="Hyperlink.0"/>
            <w:rFonts w:ascii="Times New Roman" w:hAnsi="Times New Roman"/>
            <w:sz w:val="24"/>
            <w:szCs w:val="24"/>
            <w:rtl w:val="0"/>
          </w:rPr>
          <w:delText>,</w:delText>
        </w:r>
      </w:del>
      <w:r>
        <w:rPr>
          <w:rStyle w:val="Hyperlink.0"/>
          <w:rFonts w:ascii="Times New Roman" w:hAnsi="Times New Roman"/>
          <w:sz w:val="24"/>
          <w:szCs w:val="24"/>
          <w:rtl w:val="0"/>
        </w:rPr>
        <w:t xml:space="preserve"> </w:t>
      </w:r>
      <w:del w:id="251" w:date="2023-08-18T11:46:13Z" w:author="Revisor">
        <w:r>
          <w:rPr>
            <w:rStyle w:val="Hyperlink.0"/>
            <w:rFonts w:ascii="Times New Roman" w:hAnsi="Times New Roman"/>
            <w:sz w:val="24"/>
            <w:szCs w:val="24"/>
            <w:rtl w:val="0"/>
            <w:lang w:val="es-ES_tradnl"/>
          </w:rPr>
          <w:delText xml:space="preserve">recopilado por el German Center for Integrative Biodiversity Research (iDiv) </w:delText>
        </w:r>
      </w:del>
      <w:r>
        <w:rPr>
          <w:rStyle w:val="Hyperlink.0"/>
          <w:rFonts w:ascii="Times New Roman" w:hAnsi="Times New Roman"/>
          <w:sz w:val="24"/>
          <w:szCs w:val="24"/>
          <w:rtl w:val="0"/>
          <w:lang w:val="es-ES_tradnl"/>
        </w:rPr>
        <w:t>(Brose &amp; et. al., 2018), y contiene informaci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sobre 290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ficas de distintas latitudes y ecosistemas. El otro repositorio est</w:t>
      </w:r>
      <w:r>
        <w:rPr>
          <w:rStyle w:val="Ninguno"/>
          <w:rFonts w:ascii="Times New Roman" w:hAnsi="Times New Roman" w:hint="default"/>
          <w:sz w:val="24"/>
          <w:szCs w:val="24"/>
          <w:rtl w:val="0"/>
          <w:lang w:val="es-ES_tradnl"/>
        </w:rPr>
        <w:t xml:space="preserve">á </w:t>
      </w:r>
      <w:r>
        <w:rPr>
          <w:rStyle w:val="Hyperlink.0"/>
          <w:rFonts w:ascii="Times New Roman" w:hAnsi="Times New Roman"/>
          <w:sz w:val="24"/>
          <w:szCs w:val="24"/>
          <w:rtl w:val="0"/>
          <w:lang w:val="es-ES_tradnl"/>
        </w:rPr>
        <w:t xml:space="preserve">almacenado en el paquete de R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multiweb</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s-ES_tradnl"/>
        </w:rPr>
        <w:t>, y contiene 29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ficas complejas de ecosistemas marinos (Saravia, 2022,</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"https://github.com/lsaravia/multiweb"</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"https://github.com/lsaravia/multiweb"</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https://github.com/lsaravia/multiweb</w:t>
      </w:r>
      <w:r>
        <w:rPr>
          <w:rFonts w:ascii="Times New Roman" w:cs="Times New Roman" w:hAnsi="Times New Roman" w:eastAsia="Times New Roman"/>
          <w:sz w:val="24"/>
          <w:szCs w:val="24"/>
        </w:rPr>
        <w:fldChar w:fldCharType="end" w:fldLock="0"/>
      </w:r>
      <w:r>
        <w:rPr>
          <w:rStyle w:val="Hyperlink.0"/>
          <w:rFonts w:ascii="Times New Roman" w:hAnsi="Times New Roman"/>
          <w:sz w:val="24"/>
          <w:szCs w:val="24"/>
          <w:rtl w:val="0"/>
        </w:rPr>
        <w:t xml:space="preserve">). </w:t>
      </w:r>
      <w:ins w:id="252" w:date="2023-08-18T11:47:21Z" w:author="Revisor">
        <w:r>
          <w:rPr>
            <w:rStyle w:val="Hyperlink.0"/>
            <w:rFonts w:ascii="Times New Roman" w:hAnsi="Times New Roman"/>
            <w:sz w:val="24"/>
            <w:szCs w:val="24"/>
            <w:rtl w:val="0"/>
            <w:lang w:val="es-ES_tradnl"/>
          </w:rPr>
          <w:t xml:space="preserve">Se </w:t>
        </w:r>
      </w:ins>
      <w:del w:id="253" w:date="2023-08-18T11:47:21Z" w:author="Revisor">
        <w:r>
          <w:rPr>
            <w:rStyle w:val="Hyperlink.0"/>
            <w:rFonts w:ascii="Times New Roman" w:hAnsi="Times New Roman"/>
            <w:sz w:val="24"/>
            <w:szCs w:val="24"/>
            <w:rtl w:val="0"/>
          </w:rPr>
          <w:delText>D</w:delText>
        </w:r>
      </w:del>
      <w:ins w:id="254" w:date="2023-08-18T11:47:22Z" w:author="Revisor">
        <w:r>
          <w:rPr>
            <w:rStyle w:val="Hyperlink.0"/>
            <w:rFonts w:ascii="Times New Roman" w:hAnsi="Times New Roman"/>
            <w:sz w:val="24"/>
            <w:szCs w:val="24"/>
            <w:rtl w:val="0"/>
            <w:lang w:val="es-ES_tradnl"/>
          </w:rPr>
          <w:t>d</w:t>
        </w:r>
      </w:ins>
      <w:r>
        <w:rPr>
          <w:rStyle w:val="Hyperlink.0"/>
          <w:rFonts w:ascii="Times New Roman" w:hAnsi="Times New Roman"/>
          <w:sz w:val="24"/>
          <w:szCs w:val="24"/>
          <w:rtl w:val="0"/>
          <w:lang w:val="it-IT"/>
        </w:rPr>
        <w:t>escarta</w:t>
      </w:r>
      <w:del w:id="255" w:date="2023-08-18T11:47:24Z" w:author="Revisor">
        <w:r>
          <w:rPr>
            <w:rStyle w:val="Hyperlink.0"/>
            <w:rFonts w:ascii="Times New Roman" w:hAnsi="Times New Roman"/>
            <w:sz w:val="24"/>
            <w:szCs w:val="24"/>
            <w:rtl w:val="0"/>
            <w:lang w:val="en-US"/>
          </w:rPr>
          <w:delText>mos</w:delText>
        </w:r>
      </w:del>
      <w:ins w:id="256" w:date="2023-08-18T11:47:25Z" w:author="Revisor">
        <w:r>
          <w:rPr>
            <w:rStyle w:val="Hyperlink.0"/>
            <w:rFonts w:ascii="Times New Roman" w:hAnsi="Times New Roman"/>
            <w:sz w:val="24"/>
            <w:szCs w:val="24"/>
            <w:rtl w:val="0"/>
            <w:lang w:val="es-ES_tradnl"/>
          </w:rPr>
          <w:t>ron</w:t>
        </w:r>
      </w:ins>
      <w:r>
        <w:rPr>
          <w:rStyle w:val="Hyperlink.0"/>
          <w:rFonts w:ascii="Times New Roman" w:hAnsi="Times New Roman"/>
          <w:sz w:val="24"/>
          <w:szCs w:val="24"/>
          <w:rtl w:val="0"/>
          <w:lang w:val="es-ES_tradnl"/>
        </w:rPr>
        <w:t xml:space="preserve"> aquellas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que ten</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rPr>
        <w:t>an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de un componente, es decir que presentaban grupos de especies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desconectados entre s</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 xml:space="preserve">. De acuerdo a los metadatos provistos por los repositorios, </w:t>
      </w:r>
      <w:ins w:id="257" w:date="2023-08-18T11:47:34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es-ES_tradnl"/>
        </w:rPr>
        <w:t>clasifica</w:t>
      </w:r>
      <w:del w:id="258" w:date="2023-08-18T11:47:37Z" w:author="Revisor">
        <w:r>
          <w:rPr>
            <w:rStyle w:val="Hyperlink.0"/>
            <w:rFonts w:ascii="Times New Roman" w:hAnsi="Times New Roman"/>
            <w:sz w:val="24"/>
            <w:szCs w:val="24"/>
            <w:rtl w:val="0"/>
            <w:lang w:val="en-US"/>
          </w:rPr>
          <w:delText>mos</w:delText>
        </w:r>
      </w:del>
      <w:ins w:id="259" w:date="2023-08-18T11:47:38Z" w:author="Revisor">
        <w:r>
          <w:rPr>
            <w:rStyle w:val="Hyperlink.0"/>
            <w:rFonts w:ascii="Times New Roman" w:hAnsi="Times New Roman"/>
            <w:sz w:val="24"/>
            <w:szCs w:val="24"/>
            <w:rtl w:val="0"/>
            <w:lang w:val="es-ES_tradnl"/>
          </w:rPr>
          <w:t>ron</w:t>
        </w:r>
      </w:ins>
      <w:r>
        <w:rPr>
          <w:rStyle w:val="Hyperlink.0"/>
          <w:rFonts w:ascii="Times New Roman" w:hAnsi="Times New Roman"/>
          <w:sz w:val="24"/>
          <w:szCs w:val="24"/>
          <w:rtl w:val="0"/>
          <w:lang w:val="es-ES_tradnl"/>
        </w:rPr>
        <w:t xml:space="preserve"> las redes de acuerdo al tipo de ecosistema: dulceacu</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pt-PT"/>
        </w:rPr>
        <w:t>cola, marino o terrestre.</w:t>
      </w:r>
    </w:p>
    <w:p>
      <w:pPr>
        <w:pStyle w:val="Cuerpo"/>
        <w:bidi w:val="0"/>
        <w:spacing w:after="140"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La base de datos est</w:t>
      </w:r>
      <w:r>
        <w:rPr>
          <w:rStyle w:val="Ninguno"/>
          <w:rFonts w:ascii="Times New Roman" w:hAnsi="Times New Roman" w:hint="default"/>
          <w:sz w:val="24"/>
          <w:szCs w:val="24"/>
          <w:rtl w:val="0"/>
          <w:lang w:val="es-ES_tradnl"/>
        </w:rPr>
        <w:t xml:space="preserve">á </w:t>
      </w:r>
      <w:r>
        <w:rPr>
          <w:rStyle w:val="Hyperlink.0"/>
          <w:rFonts w:ascii="Times New Roman" w:hAnsi="Times New Roman"/>
          <w:sz w:val="24"/>
          <w:szCs w:val="24"/>
          <w:rtl w:val="0"/>
          <w:lang w:val="es-ES_tradnl"/>
        </w:rPr>
        <w:t>compuesta por 314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pt-PT"/>
        </w:rPr>
        <w:t>ricas, que var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an de 10 a 521 en el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mero de especies y de 16 a 15821 en el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mero de interacciones, y que pertenecen a ecosistemas dulceacu</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colas (n = 81), marinos (n = 160) y terrestres (n = 73) (Fig. 1).</w:t>
      </w:r>
    </w:p>
    <w:p>
      <w:pPr>
        <w:pStyle w:val="Cuerpo"/>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Propiedades de complejidad y estabilidad</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Existen diferentes propiedades que caracterizan la complejidad de una red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it-IT"/>
        </w:rPr>
        <w:t xml:space="preserve">fica. </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es-ES_tradnl"/>
        </w:rPr>
        <w:t>stas son: el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mero de especies (</w:t>
      </w:r>
      <w:r>
        <w:rPr>
          <w:rStyle w:val="Ninguno"/>
          <w:rFonts w:ascii="Times New Roman" w:hAnsi="Times New Roman"/>
          <w:i w:val="1"/>
          <w:iCs w:val="1"/>
          <w:sz w:val="24"/>
          <w:szCs w:val="24"/>
          <w:rtl w:val="0"/>
        </w:rPr>
        <w:t>S</w:t>
      </w:r>
      <w:r>
        <w:rPr>
          <w:rStyle w:val="Hyperlink.0"/>
          <w:rFonts w:ascii="Times New Roman" w:hAnsi="Times New Roman"/>
          <w:sz w:val="24"/>
          <w:szCs w:val="24"/>
          <w:rtl w:val="0"/>
          <w:lang w:val="es-ES_tradnl"/>
        </w:rPr>
        <w:t>), el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mero de interacciones (</w:t>
      </w:r>
      <w:r>
        <w:rPr>
          <w:rStyle w:val="Ninguno"/>
          <w:rFonts w:ascii="Times New Roman" w:hAnsi="Times New Roman"/>
          <w:i w:val="1"/>
          <w:iCs w:val="1"/>
          <w:sz w:val="24"/>
          <w:szCs w:val="24"/>
          <w:rtl w:val="0"/>
        </w:rPr>
        <w:t>L</w:t>
      </w:r>
      <w:r>
        <w:rPr>
          <w:rStyle w:val="Hyperlink.0"/>
          <w:rFonts w:ascii="Times New Roman" w:hAnsi="Times New Roman"/>
          <w:sz w:val="24"/>
          <w:szCs w:val="24"/>
          <w:rtl w:val="0"/>
          <w:lang w:val="es-ES_tradnl"/>
        </w:rPr>
        <w:t>), la densidad de interacciones (</w:t>
      </w:r>
      <w:r>
        <w:rPr>
          <w:rStyle w:val="Ninguno"/>
          <w:rFonts w:ascii="Times New Roman" w:hAnsi="Times New Roman"/>
          <w:i w:val="1"/>
          <w:iCs w:val="1"/>
          <w:sz w:val="24"/>
          <w:szCs w:val="24"/>
          <w:rtl w:val="0"/>
        </w:rPr>
        <w:t>L/S</w:t>
      </w:r>
      <w:r>
        <w:rPr>
          <w:rStyle w:val="Hyperlink.0"/>
          <w:rFonts w:ascii="Times New Roman" w:hAnsi="Times New Roman"/>
          <w:sz w:val="24"/>
          <w:szCs w:val="24"/>
          <w:rtl w:val="0"/>
          <w:lang w:val="es-ES_tradnl"/>
        </w:rPr>
        <w:t>) y la conectividad (</w:t>
      </w:r>
      <w:r>
        <w:rPr>
          <w:rStyle w:val="Ninguno"/>
          <w:rFonts w:ascii="Times New Roman" w:hAnsi="Times New Roman"/>
          <w:i w:val="1"/>
          <w:iCs w:val="1"/>
          <w:sz w:val="24"/>
          <w:szCs w:val="24"/>
          <w:rtl w:val="0"/>
        </w:rPr>
        <w:t>L/S</w:t>
      </w:r>
      <w:r>
        <w:rPr>
          <w:rStyle w:val="Ninguno"/>
          <w:rFonts w:ascii="Times New Roman" w:hAnsi="Times New Roman"/>
          <w:i w:val="1"/>
          <w:iCs w:val="1"/>
          <w:sz w:val="24"/>
          <w:szCs w:val="24"/>
          <w:vertAlign w:val="superscript"/>
          <w:rtl w:val="0"/>
        </w:rPr>
        <w:t>2</w:t>
      </w:r>
      <w:r>
        <w:rPr>
          <w:rStyle w:val="Hyperlink.0"/>
          <w:rFonts w:ascii="Times New Roman" w:hAnsi="Times New Roman"/>
          <w:sz w:val="24"/>
          <w:szCs w:val="24"/>
          <w:rtl w:val="0"/>
          <w:lang w:val="es-ES_tradnl"/>
        </w:rPr>
        <w:t xml:space="preserve">) (Martinez, 1992). En este trabajo </w:t>
      </w:r>
      <w:ins w:id="260" w:date="2023-08-18T11:48:21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pt-PT"/>
        </w:rPr>
        <w:t>considera</w:t>
      </w:r>
      <w:del w:id="261" w:date="2023-08-18T11:48:23Z" w:author="Revisor">
        <w:r>
          <w:rPr>
            <w:rStyle w:val="Hyperlink.0"/>
            <w:rFonts w:ascii="Times New Roman" w:hAnsi="Times New Roman"/>
            <w:sz w:val="24"/>
            <w:szCs w:val="24"/>
            <w:rtl w:val="0"/>
            <w:lang w:val="en-US"/>
          </w:rPr>
          <w:delText>mos</w:delText>
        </w:r>
      </w:del>
      <w:ins w:id="262" w:date="2023-08-18T11:48:24Z" w:author="Revisor">
        <w:r>
          <w:rPr>
            <w:rStyle w:val="Hyperlink.0"/>
            <w:rFonts w:ascii="Times New Roman" w:hAnsi="Times New Roman"/>
            <w:sz w:val="24"/>
            <w:szCs w:val="24"/>
            <w:rtl w:val="0"/>
            <w:lang w:val="es-ES_tradnl"/>
          </w:rPr>
          <w:t>ron</w:t>
        </w:r>
      </w:ins>
      <w:r>
        <w:rPr>
          <w:rStyle w:val="Hyperlink.0"/>
          <w:rFonts w:ascii="Times New Roman" w:hAnsi="Times New Roman"/>
          <w:sz w:val="24"/>
          <w:szCs w:val="24"/>
          <w:rtl w:val="0"/>
          <w:lang w:val="es-ES_tradnl"/>
        </w:rPr>
        <w:t xml:space="preserve"> la conectividad como propiedad resumen de la complejidad, porque tiene en cuenta ambos componentes de una red, las especies y sus interacciones, y revela la proporci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 interacciones reales con respecto a las posibles la cantidad de interacciones (Dunne et al., 2002).</w:t>
      </w:r>
    </w:p>
    <w:p>
      <w:pPr>
        <w:pStyle w:val="Cuerpo"/>
        <w:bidi w:val="0"/>
        <w:spacing w:after="140"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Para analizar la estabilidad de las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w:t>
      </w:r>
      <w:ins w:id="263" w:date="2023-08-18T11:48:32Z" w:author="Revisor">
        <w:r>
          <w:rPr>
            <w:rStyle w:val="Hyperlink.0"/>
            <w:rFonts w:ascii="Times New Roman" w:hAnsi="Times New Roman"/>
            <w:sz w:val="24"/>
            <w:szCs w:val="24"/>
            <w:rtl w:val="0"/>
            <w:lang w:val="es-ES_tradnl"/>
          </w:rPr>
          <w:t xml:space="preserve"> se</w:t>
        </w:r>
      </w:ins>
      <w:r>
        <w:rPr>
          <w:rStyle w:val="Hyperlink.0"/>
          <w:rFonts w:ascii="Times New Roman" w:hAnsi="Times New Roman"/>
          <w:sz w:val="24"/>
          <w:szCs w:val="24"/>
          <w:rtl w:val="0"/>
          <w:lang w:val="es-ES_tradnl"/>
        </w:rPr>
        <w:t xml:space="preserve"> tuvi</w:t>
      </w:r>
      <w:del w:id="264" w:date="2023-08-18T11:48:35Z" w:author="Revisor">
        <w:r>
          <w:rPr>
            <w:rStyle w:val="Hyperlink.0"/>
            <w:rFonts w:ascii="Times New Roman" w:hAnsi="Times New Roman"/>
            <w:sz w:val="24"/>
            <w:szCs w:val="24"/>
            <w:rtl w:val="0"/>
            <w:lang w:val="en-US"/>
          </w:rPr>
          <w:delText>mos</w:delText>
        </w:r>
      </w:del>
      <w:ins w:id="265" w:date="2023-08-18T11:48:35Z" w:author="Revisor">
        <w:r>
          <w:rPr>
            <w:rStyle w:val="Hyperlink.0"/>
            <w:rFonts w:ascii="Times New Roman" w:hAnsi="Times New Roman"/>
            <w:sz w:val="24"/>
            <w:szCs w:val="24"/>
            <w:rtl w:val="0"/>
            <w:lang w:val="es-ES_tradnl"/>
          </w:rPr>
          <w:t>eron</w:t>
        </w:r>
      </w:ins>
      <w:r>
        <w:rPr>
          <w:rStyle w:val="Hyperlink.0"/>
          <w:rFonts w:ascii="Times New Roman" w:hAnsi="Times New Roman"/>
          <w:sz w:val="24"/>
          <w:szCs w:val="24"/>
          <w:rtl w:val="0"/>
          <w:lang w:val="es-ES_tradnl"/>
        </w:rPr>
        <w:t xml:space="preserve"> en cuenta dos propiedades: 1) modularidad y 2)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 xml:space="preserve">ndice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n-US"/>
        </w:rPr>
        <w:t>Quasi-Sign Stability</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s-ES_tradnl"/>
        </w:rPr>
        <w:t xml:space="preserve">. La modularidad </w:t>
      </w:r>
      <w:del w:id="266" w:date="2023-08-18T11:48:51Z" w:author="Revisor">
        <w:r>
          <w:rPr>
            <w:rStyle w:val="Hyperlink.0"/>
            <w:rFonts w:ascii="Times New Roman" w:hAnsi="Times New Roman"/>
            <w:sz w:val="24"/>
            <w:szCs w:val="24"/>
            <w:rtl w:val="0"/>
            <w:lang w:val="es-ES_tradnl"/>
          </w:rPr>
          <w:delText>es una medida indirecta de la estabilidad. C</w:delText>
        </w:r>
      </w:del>
      <w:ins w:id="267" w:date="2023-08-18T11:48:51Z" w:author="Revisor">
        <w:r>
          <w:rPr>
            <w:rStyle w:val="Hyperlink.0"/>
            <w:rFonts w:ascii="Times New Roman" w:hAnsi="Times New Roman"/>
            <w:sz w:val="24"/>
            <w:szCs w:val="24"/>
            <w:rtl w:val="0"/>
            <w:lang w:val="es-ES_tradnl"/>
          </w:rPr>
          <w:t>c</w:t>
        </w:r>
      </w:ins>
      <w:r>
        <w:rPr>
          <w:rStyle w:val="Hyperlink.0"/>
          <w:rFonts w:ascii="Times New Roman" w:hAnsi="Times New Roman"/>
          <w:sz w:val="24"/>
          <w:szCs w:val="24"/>
          <w:rtl w:val="0"/>
          <w:lang w:val="es-ES_tradnl"/>
        </w:rPr>
        <w:t>aracteriza la fuerza, en cantidad de interacciones, con la que ciertas especies se conectan entre s</w:t>
      </w:r>
      <w:r>
        <w:rPr>
          <w:rStyle w:val="Ninguno"/>
          <w:rFonts w:ascii="Times New Roman" w:hAnsi="Times New Roman" w:hint="default"/>
          <w:sz w:val="24"/>
          <w:szCs w:val="24"/>
          <w:rtl w:val="0"/>
          <w:lang w:val="es-ES_tradnl"/>
        </w:rPr>
        <w:t xml:space="preserve">í </w:t>
      </w:r>
      <w:r>
        <w:rPr>
          <w:rStyle w:val="Hyperlink.0"/>
          <w:rFonts w:ascii="Times New Roman" w:hAnsi="Times New Roman"/>
          <w:sz w:val="24"/>
          <w:szCs w:val="24"/>
          <w:rtl w:val="0"/>
          <w:lang w:val="pt-PT"/>
        </w:rPr>
        <w:t>formando grupos (m</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dulos) con respecto a especies de otros grupos. Redes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modulares son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estables, ya que los m</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dulos previenen la dispersi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 perturbaciones a lo largo de la red (Grilli et al., 2016; Stouffer &amp; Bascompte, 2011). Se calcula como la diferencia entre las interacciones reales y las esperadas dentro de los m</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dulos dividida por el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 xml:space="preserve">mero total de interacciones. </w:t>
      </w:r>
      <w:ins w:id="268" w:date="2023-08-18T11:49:39Z" w:author="Revisor">
        <w:r>
          <w:rPr>
            <w:rStyle w:val="Hyperlink.0"/>
            <w:rFonts w:ascii="Times New Roman" w:hAnsi="Times New Roman"/>
            <w:sz w:val="24"/>
            <w:szCs w:val="24"/>
            <w:rtl w:val="0"/>
            <w:lang w:val="es-ES_tradnl"/>
          </w:rPr>
          <w:t xml:space="preserve">Se </w:t>
        </w:r>
      </w:ins>
      <w:del w:id="269" w:date="2023-08-18T11:49:40Z" w:author="Revisor">
        <w:r>
          <w:rPr>
            <w:rStyle w:val="Hyperlink.0"/>
            <w:rFonts w:ascii="Times New Roman" w:hAnsi="Times New Roman"/>
            <w:sz w:val="24"/>
            <w:szCs w:val="24"/>
            <w:rtl w:val="0"/>
          </w:rPr>
          <w:delText>U</w:delText>
        </w:r>
      </w:del>
      <w:ins w:id="270" w:date="2023-08-18T11:49:40Z" w:author="Revisor">
        <w:r>
          <w:rPr>
            <w:rStyle w:val="Hyperlink.0"/>
            <w:rFonts w:ascii="Times New Roman" w:hAnsi="Times New Roman"/>
            <w:sz w:val="24"/>
            <w:szCs w:val="24"/>
            <w:rtl w:val="0"/>
            <w:lang w:val="es-ES_tradnl"/>
          </w:rPr>
          <w:t>u</w:t>
        </w:r>
      </w:ins>
      <w:r>
        <w:rPr>
          <w:rStyle w:val="Hyperlink.0"/>
          <w:rFonts w:ascii="Times New Roman" w:hAnsi="Times New Roman"/>
          <w:sz w:val="24"/>
          <w:szCs w:val="24"/>
          <w:rtl w:val="0"/>
        </w:rPr>
        <w:t>s</w:t>
      </w:r>
      <w:del w:id="271" w:date="2023-08-18T11:49:43Z" w:author="Revisor">
        <w:r>
          <w:rPr>
            <w:rStyle w:val="Hyperlink.0"/>
            <w:rFonts w:ascii="Times New Roman" w:hAnsi="Times New Roman"/>
            <w:sz w:val="24"/>
            <w:szCs w:val="24"/>
            <w:rtl w:val="0"/>
            <w:lang w:val="es-ES_tradnl"/>
          </w:rPr>
          <w:delText>amos</w:delText>
        </w:r>
      </w:del>
      <w:ins w:id="272" w:date="2023-08-18T11:49:43Z" w:author="Revisor">
        <w:r>
          <w:rPr>
            <w:rStyle w:val="Hyperlink.0"/>
            <w:rFonts w:ascii="Times New Roman" w:hAnsi="Times New Roman" w:hint="default"/>
            <w:sz w:val="24"/>
            <w:szCs w:val="24"/>
            <w:rtl w:val="0"/>
            <w:lang w:val="es-ES_tradnl"/>
          </w:rPr>
          <w:t>ó</w:t>
        </w:r>
      </w:ins>
      <w:r>
        <w:rPr>
          <w:rStyle w:val="Hyperlink.0"/>
          <w:rFonts w:ascii="Times New Roman" w:hAnsi="Times New Roman"/>
          <w:sz w:val="24"/>
          <w:szCs w:val="24"/>
          <w:rtl w:val="0"/>
          <w:lang w:val="es-ES_tradnl"/>
        </w:rPr>
        <w:t xml:space="preserve"> el algoritmo estoc</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it-IT"/>
        </w:rPr>
        <w:t>stico</w:t>
      </w:r>
      <w:ins w:id="273" w:date="2023-08-18T11:50:00Z" w:author="Revisor">
        <w:r>
          <w:rPr>
            <w:rStyle w:val="Hyperlink.0"/>
            <w:rFonts w:ascii="Times New Roman" w:hAnsi="Times New Roman"/>
            <w:sz w:val="24"/>
            <w:szCs w:val="24"/>
            <w:rtl w:val="0"/>
            <w:lang w:val="es-ES_tradnl"/>
          </w:rPr>
          <w:t xml:space="preserve"> </w:t>
        </w:r>
      </w:ins>
      <w:del w:id="274" w:date="2023-08-18T11:49:59Z" w:author="Revisor">
        <w:r>
          <w:rPr>
            <w:rStyle w:val="Hyperlink.0"/>
            <w:rFonts w:ascii="Times New Roman" w:hAnsi="Times New Roman"/>
            <w:sz w:val="24"/>
            <w:szCs w:val="24"/>
            <w:rtl w:val="0"/>
            <w:lang w:val="es-ES_tradnl"/>
          </w:rPr>
          <w:delText xml:space="preserve"> llamado recocido simulado o </w:delText>
        </w:r>
      </w:del>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n-US"/>
        </w:rPr>
        <w:t>simulated annealing</w:t>
      </w:r>
      <w:r>
        <w:rPr>
          <w:rStyle w:val="Ninguno"/>
          <w:rFonts w:ascii="Times New Roman" w:hAnsi="Times New Roman" w:hint="default"/>
          <w:sz w:val="24"/>
          <w:szCs w:val="24"/>
          <w:rtl w:val="0"/>
          <w:lang w:val="es-ES_tradnl"/>
        </w:rPr>
        <w:t xml:space="preserve">’ </w:t>
      </w:r>
      <w:r>
        <w:rPr>
          <w:rStyle w:val="Hyperlink.0"/>
          <w:rFonts w:ascii="Times New Roman" w:hAnsi="Times New Roman"/>
          <w:sz w:val="24"/>
          <w:szCs w:val="24"/>
          <w:rtl w:val="0"/>
          <w:lang w:val="nl-NL"/>
        </w:rPr>
        <w:t>(Guimer</w:t>
      </w:r>
      <w:r>
        <w:rPr>
          <w:rStyle w:val="Ninguno"/>
          <w:rFonts w:ascii="Times New Roman" w:hAnsi="Times New Roman" w:hint="default"/>
          <w:sz w:val="24"/>
          <w:szCs w:val="24"/>
          <w:rtl w:val="0"/>
          <w:lang w:val="es-ES_tradnl"/>
        </w:rPr>
        <w:t xml:space="preserve">à </w:t>
      </w:r>
      <w:r>
        <w:rPr>
          <w:rStyle w:val="Hyperlink.0"/>
          <w:rFonts w:ascii="Times New Roman" w:hAnsi="Times New Roman"/>
          <w:sz w:val="24"/>
          <w:szCs w:val="24"/>
          <w:rtl w:val="0"/>
          <w:lang w:val="es-ES_tradnl"/>
        </w:rPr>
        <w:t>&amp; Nunes Amaral, 2005), que asume que las especies de un mismo m</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dulo tienen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interacciones de las que se esperar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 xml:space="preserve">an en una red aleatoria. </w:t>
      </w:r>
      <w:del w:id="275" w:date="2023-08-18T11:50:19Z" w:author="Revisor">
        <w:r>
          <w:rPr>
            <w:rStyle w:val="Hyperlink.0"/>
            <w:rFonts w:ascii="Times New Roman" w:hAnsi="Times New Roman"/>
            <w:sz w:val="24"/>
            <w:szCs w:val="24"/>
            <w:rtl w:val="0"/>
            <w:lang w:val="es-ES_tradnl"/>
          </w:rPr>
          <w:delText>Los m</w:delText>
        </w:r>
      </w:del>
      <w:del w:id="276" w:date="2023-08-18T11:50:19Z" w:author="Revisor">
        <w:r>
          <w:rPr>
            <w:rStyle w:val="Ninguno"/>
            <w:rFonts w:ascii="Times New Roman" w:hAnsi="Times New Roman" w:hint="default"/>
            <w:sz w:val="24"/>
            <w:szCs w:val="24"/>
            <w:rtl w:val="0"/>
            <w:lang w:val="es-ES_tradnl"/>
          </w:rPr>
          <w:delText>ó</w:delText>
        </w:r>
      </w:del>
      <w:del w:id="277" w:date="2023-08-18T11:50:19Z" w:author="Revisor">
        <w:r>
          <w:rPr>
            <w:rStyle w:val="Hyperlink.0"/>
            <w:rFonts w:ascii="Times New Roman" w:hAnsi="Times New Roman"/>
            <w:sz w:val="24"/>
            <w:szCs w:val="24"/>
            <w:rtl w:val="0"/>
            <w:lang w:val="es-ES_tradnl"/>
          </w:rPr>
          <w:delText xml:space="preserve">dulos se obtienen dividiendo todas las especies de la red para maximizar la modularidad. </w:delText>
        </w:r>
      </w:del>
      <w:r>
        <w:rPr>
          <w:rStyle w:val="Hyperlink.0"/>
          <w:rFonts w:ascii="Times New Roman" w:hAnsi="Times New Roman"/>
          <w:sz w:val="24"/>
          <w:szCs w:val="24"/>
          <w:rtl w:val="0"/>
          <w:lang w:val="es-ES_tradnl"/>
        </w:rPr>
        <w:t>De esta forma, la ecuaci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para calcular la modularidad se define como:</w:t>
      </w:r>
    </w:p>
    <w:p>
      <w:pPr>
        <w:pStyle w:val="Cuerpo"/>
        <w:spacing w:after="140" w:line="360" w:lineRule="auto"/>
        <w:jc w:val="center"/>
        <w:rPr>
          <w:rStyle w:val="Ninguno"/>
          <w:rFonts w:ascii="Times New Roman" w:cs="Times New Roman" w:hAnsi="Times New Roman" w:eastAsia="Times New Roman"/>
          <w:color w:val="000000"/>
          <w:sz w:val="24"/>
          <w:szCs w:val="24"/>
        </w:rPr>
      </w:pPr>
      <m:oMathPara>
        <m:oMathParaPr>
          <m:jc m:val="center"/>
        </m:oMathParaPr>
        <m:oMath>
          <m:r>
            <w:rPr xmlns:w="http://schemas.openxmlformats.org/wordprocessingml/2006/main">
              <w:rFonts w:ascii="Cambria Math" w:hAnsi="Cambria Math"/>
              <w:i/>
              <w:color w:val="000000"/>
              <w:sz w:val="25"/>
              <w:szCs w:val="25"/>
            </w:rPr>
            <m:t>M</m:t>
          </m:r>
          <m:r>
            <w:rPr xmlns:w="http://schemas.openxmlformats.org/wordprocessingml/2006/main">
              <w:rFonts w:ascii="Cambria Math" w:hAnsi="Cambria Math"/>
              <w:i/>
              <w:color w:val="000000"/>
              <w:sz w:val="25"/>
              <w:szCs w:val="25"/>
            </w:rPr>
            <m:t>o</m:t>
          </m:r>
          <m:r>
            <w:rPr xmlns:w="http://schemas.openxmlformats.org/wordprocessingml/2006/main">
              <w:rFonts w:ascii="Cambria Math" w:hAnsi="Cambria Math"/>
              <w:i/>
              <w:color w:val="000000"/>
              <w:sz w:val="25"/>
              <w:szCs w:val="25"/>
            </w:rPr>
            <m:t>d</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nary>
            <m:naryPr>
              <m:ctrlPr>
                <w:rPr xmlns:w="http://schemas.openxmlformats.org/wordprocessingml/2006/main">
                  <w:rFonts w:ascii="Cambria Math" w:hAnsi="Cambria Math"/>
                  <w:i/>
                  <w:color w:val="000000"/>
                  <w:sz w:val="25"/>
                  <w:szCs w:val="25"/>
                </w:rPr>
              </m:ctrlPr>
              <m:chr m:val="∑"/>
              <m:limLoc m:val="undOvr"/>
              <m:grow m:val="0"/>
              <m:subHide m:val="off"/>
              <m:supHide m:val="off"/>
            </m:naryPr>
            <m:sub>
              <m:r>
                <w:rPr xmlns:w="http://schemas.openxmlformats.org/wordprocessingml/2006/main">
                  <w:rFonts w:ascii="Cambria Math" w:hAnsi="Cambria Math"/>
                  <w:i/>
                  <w:color w:val="000000"/>
                  <w:sz w:val="25"/>
                  <w:szCs w:val="25"/>
                </w:rPr>
                <m:t>s</m:t>
              </m:r>
            </m:sub>
            <m:sup/>
            <m:e/>
          </m:nary>
          <m:d>
            <m:dPr>
              <m:ctrlPr>
                <w:rPr xmlns:w="http://schemas.openxmlformats.org/wordprocessingml/2006/main">
                  <w:rFonts w:ascii="Cambria Math" w:hAnsi="Cambria Math"/>
                  <w:i/>
                  <w:color w:val="000000"/>
                  <w:sz w:val="25"/>
                  <w:szCs w:val="25"/>
                </w:rPr>
              </m:ctrlPr>
            </m:dPr>
            <m:e>
              <m:f>
                <m:fPr>
                  <m:ctrlPr>
                    <w:rPr xmlns:w="http://schemas.openxmlformats.org/wordprocessingml/2006/main">
                      <w:rFonts w:ascii="Cambria Math" w:hAnsi="Cambria Math"/>
                      <w:i/>
                      <w:color w:val="000000"/>
                      <w:sz w:val="25"/>
                      <w:szCs w:val="25"/>
                    </w:rPr>
                  </m:ctrlPr>
                  <m:type m:val="bar"/>
                </m:fPr>
                <m:num>
                  <m:sSub>
                    <m:e>
                      <m:r>
                        <w:rPr xmlns:w="http://schemas.openxmlformats.org/wordprocessingml/2006/main">
                          <w:rFonts w:ascii="Cambria Math" w:hAnsi="Cambria Math"/>
                          <w:i/>
                          <w:color w:val="000000"/>
                          <w:sz w:val="25"/>
                          <w:szCs w:val="25"/>
                        </w:rPr>
                        <m:t>I</m:t>
                      </m:r>
                    </m:e>
                    <m:sub>
                      <m:r>
                        <w:rPr xmlns:w="http://schemas.openxmlformats.org/wordprocessingml/2006/main">
                          <w:rFonts w:ascii="Cambria Math" w:hAnsi="Cambria Math"/>
                          <w:i/>
                          <w:color w:val="000000"/>
                          <w:sz w:val="25"/>
                          <w:szCs w:val="25"/>
                        </w:rPr>
                        <m:t>s</m:t>
                      </m:r>
                    </m:sub>
                  </m:sSub>
                </m:num>
                <m:den>
                  <m:r>
                    <w:rPr xmlns:w="http://schemas.openxmlformats.org/wordprocessingml/2006/main">
                      <w:rFonts w:ascii="Cambria Math" w:hAnsi="Cambria Math"/>
                      <w:i/>
                      <w:color w:val="000000"/>
                      <w:sz w:val="25"/>
                      <w:szCs w:val="25"/>
                    </w:rPr>
                    <m:t>L</m:t>
                  </m:r>
                </m:den>
              </m:f>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sSup>
                <m:e>
                  <m:d>
                    <m:dPr>
                      <m:ctrlPr>
                        <w:rPr xmlns:w="http://schemas.openxmlformats.org/wordprocessingml/2006/main">
                          <w:rFonts w:ascii="Cambria Math" w:hAnsi="Cambria Math"/>
                          <w:i/>
                          <w:color w:val="000000"/>
                          <w:sz w:val="25"/>
                          <w:szCs w:val="25"/>
                        </w:rPr>
                      </m:ctrlPr>
                    </m:dPr>
                    <m:e>
                      <m:f>
                        <m:fPr>
                          <m:ctrlPr>
                            <w:rPr xmlns:w="http://schemas.openxmlformats.org/wordprocessingml/2006/main">
                              <w:rFonts w:ascii="Cambria Math" w:hAnsi="Cambria Math"/>
                              <w:i/>
                              <w:color w:val="000000"/>
                              <w:sz w:val="25"/>
                              <w:szCs w:val="25"/>
                            </w:rPr>
                          </m:ctrlPr>
                          <m:type m:val="bar"/>
                        </m:fPr>
                        <m:num>
                          <m:sSub>
                            <m:e>
                              <m:r>
                                <w:rPr xmlns:w="http://schemas.openxmlformats.org/wordprocessingml/2006/main">
                                  <w:rFonts w:ascii="Cambria Math" w:hAnsi="Cambria Math"/>
                                  <w:i/>
                                  <w:color w:val="000000"/>
                                  <w:sz w:val="25"/>
                                  <w:szCs w:val="25"/>
                                </w:rPr>
                                <m:t>d</m:t>
                              </m:r>
                            </m:e>
                            <m:sub>
                              <m:r>
                                <w:rPr xmlns:w="http://schemas.openxmlformats.org/wordprocessingml/2006/main">
                                  <w:rFonts w:ascii="Cambria Math" w:hAnsi="Cambria Math"/>
                                  <w:i/>
                                  <w:color w:val="000000"/>
                                  <w:sz w:val="25"/>
                                  <w:szCs w:val="25"/>
                                </w:rPr>
                                <m:t>s</m:t>
                              </m:r>
                            </m:sub>
                          </m:sSub>
                        </m:num>
                        <m:den>
                          <m:r>
                            <w:rPr xmlns:w="http://schemas.openxmlformats.org/wordprocessingml/2006/main">
                              <w:rFonts w:ascii="Cambria Math" w:hAnsi="Cambria Math"/>
                              <w:i/>
                              <w:color w:val="000000"/>
                              <w:sz w:val="25"/>
                              <w:szCs w:val="25"/>
                            </w:rPr>
                            <m:t>2</m:t>
                          </m:r>
                          <m:r>
                            <w:rPr xmlns:w="http://schemas.openxmlformats.org/wordprocessingml/2006/main">
                              <w:rFonts w:ascii="Cambria Math" w:hAnsi="Cambria Math"/>
                              <w:i/>
                              <w:color w:val="000000"/>
                              <w:sz w:val="25"/>
                              <w:szCs w:val="25"/>
                            </w:rPr>
                            <m:t>L</m:t>
                          </m:r>
                        </m:den>
                      </m:f>
                    </m:e>
                  </m:d>
                </m:e>
                <m:sup>
                  <m:r>
                    <w:rPr xmlns:w="http://schemas.openxmlformats.org/wordprocessingml/2006/main">
                      <w:rFonts w:ascii="Cambria Math" w:hAnsi="Cambria Math"/>
                      <w:i/>
                      <w:color w:val="000000"/>
                      <w:sz w:val="25"/>
                      <w:szCs w:val="25"/>
                    </w:rPr>
                    <m:t>2</m:t>
                  </m:r>
                </m:sup>
              </m:sSup>
            </m:e>
          </m:d>
        </m:oMath>
      </m:oMathPara>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 xml:space="preserve">donde </w:t>
      </w:r>
      <w:r>
        <w:rPr>
          <w:rStyle w:val="Ninguno"/>
          <w:rFonts w:ascii="Times New Roman" w:hAnsi="Times New Roman"/>
          <w:i w:val="1"/>
          <w:iCs w:val="1"/>
          <w:sz w:val="24"/>
          <w:szCs w:val="24"/>
          <w:rtl w:val="0"/>
        </w:rPr>
        <w:t>s</w:t>
      </w:r>
      <w:r>
        <w:rPr>
          <w:rStyle w:val="Hyperlink.0"/>
          <w:rFonts w:ascii="Times New Roman" w:hAnsi="Times New Roman"/>
          <w:sz w:val="24"/>
          <w:szCs w:val="24"/>
          <w:rtl w:val="0"/>
          <w:lang w:val="es-ES_tradnl"/>
        </w:rPr>
        <w:t xml:space="preserve"> es el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mero total de m</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dulos, </w:t>
      </w:r>
      <w:r>
        <w:rPr>
          <w:rStyle w:val="Ninguno"/>
          <w:rFonts w:ascii="Times New Roman" w:hAnsi="Times New Roman"/>
          <w:i w:val="1"/>
          <w:iCs w:val="1"/>
          <w:sz w:val="24"/>
          <w:szCs w:val="24"/>
          <w:rtl w:val="0"/>
        </w:rPr>
        <w:t>I</w:t>
      </w:r>
      <w:r>
        <w:rPr>
          <w:rStyle w:val="Ninguno"/>
          <w:rFonts w:ascii="Times New Roman" w:hAnsi="Times New Roman"/>
          <w:i w:val="1"/>
          <w:iCs w:val="1"/>
          <w:sz w:val="24"/>
          <w:szCs w:val="24"/>
          <w:vertAlign w:val="subscript"/>
          <w:rtl w:val="0"/>
        </w:rPr>
        <w:t>s</w:t>
      </w:r>
      <w:r>
        <w:rPr>
          <w:rStyle w:val="Hyperlink.0"/>
          <w:rFonts w:ascii="Times New Roman" w:hAnsi="Times New Roman"/>
          <w:sz w:val="24"/>
          <w:szCs w:val="24"/>
          <w:rtl w:val="0"/>
          <w:lang w:val="es-ES_tradnl"/>
        </w:rPr>
        <w:t xml:space="preserve"> es el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mero de interacciones entre especies del mismo m</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dulo, </w:t>
      </w:r>
      <w:r>
        <w:rPr>
          <w:rStyle w:val="Ninguno"/>
          <w:rFonts w:ascii="Times New Roman" w:hAnsi="Times New Roman"/>
          <w:i w:val="1"/>
          <w:iCs w:val="1"/>
          <w:sz w:val="24"/>
          <w:szCs w:val="24"/>
          <w:rtl w:val="0"/>
        </w:rPr>
        <w:t>d</w:t>
      </w:r>
      <w:r>
        <w:rPr>
          <w:rStyle w:val="Ninguno"/>
          <w:rFonts w:ascii="Times New Roman" w:hAnsi="Times New Roman"/>
          <w:i w:val="1"/>
          <w:iCs w:val="1"/>
          <w:sz w:val="24"/>
          <w:szCs w:val="24"/>
          <w:vertAlign w:val="subscript"/>
          <w:rtl w:val="0"/>
        </w:rPr>
        <w:t>s</w:t>
      </w:r>
      <w:r>
        <w:rPr>
          <w:rStyle w:val="Hyperlink.0"/>
          <w:rFonts w:ascii="Times New Roman" w:hAnsi="Times New Roman"/>
          <w:sz w:val="24"/>
          <w:szCs w:val="24"/>
          <w:rtl w:val="0"/>
          <w:lang w:val="es-ES_tradnl"/>
        </w:rPr>
        <w:t xml:space="preserve"> es la suma de las interacciones totales de las especies del m</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dulo y </w:t>
      </w:r>
      <w:r>
        <w:rPr>
          <w:rStyle w:val="Ninguno"/>
          <w:rFonts w:ascii="Times New Roman" w:hAnsi="Times New Roman"/>
          <w:i w:val="1"/>
          <w:iCs w:val="1"/>
          <w:sz w:val="24"/>
          <w:szCs w:val="24"/>
          <w:rtl w:val="0"/>
        </w:rPr>
        <w:t>L</w:t>
      </w:r>
      <w:r>
        <w:rPr>
          <w:rStyle w:val="Hyperlink.0"/>
          <w:rFonts w:ascii="Times New Roman" w:hAnsi="Times New Roman"/>
          <w:sz w:val="24"/>
          <w:szCs w:val="24"/>
          <w:rtl w:val="0"/>
          <w:lang w:val="es-ES_tradnl"/>
        </w:rPr>
        <w:t xml:space="preserve"> es el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mero total de interacciones de la red.</w:t>
      </w:r>
      <w:ins w:id="278" w:date="2023-08-18T11:50:37Z" w:author="Revisor">
        <w:r>
          <w:rPr>
            <w:rStyle w:val="Hyperlink.0"/>
            <w:rFonts w:ascii="Times New Roman" w:hAnsi="Times New Roman"/>
            <w:sz w:val="24"/>
            <w:szCs w:val="24"/>
            <w:rtl w:val="0"/>
            <w:lang w:val="es-ES_tradnl"/>
          </w:rPr>
          <w:t xml:space="preserve"> </w:t>
        </w:r>
      </w:ins>
      <w:ins w:id="279" w:date="2023-08-18T11:50:37Z" w:author="Revisor">
        <w:r>
          <w:rPr>
            <w:rStyle w:val="Hyperlink.0"/>
            <w:rFonts w:ascii="Times New Roman" w:hAnsi="Times New Roman"/>
            <w:sz w:val="24"/>
            <w:szCs w:val="24"/>
            <w:rtl w:val="0"/>
            <w:lang w:val="es-ES_tradnl"/>
          </w:rPr>
          <w:t>Esto quiere decir que cuanto mayor sea la cantidad de interacciones entre especies del mismo m</w:t>
        </w:r>
      </w:ins>
      <w:ins w:id="280" w:date="2023-08-18T11:50:37Z" w:author="Revisor">
        <w:r>
          <w:rPr>
            <w:rStyle w:val="Hyperlink.0"/>
            <w:rFonts w:ascii="Times New Roman" w:hAnsi="Times New Roman" w:hint="default"/>
            <w:sz w:val="24"/>
            <w:szCs w:val="24"/>
            <w:rtl w:val="0"/>
            <w:lang w:val="es-ES_tradnl"/>
          </w:rPr>
          <w:t>ó</w:t>
        </w:r>
      </w:ins>
      <w:ins w:id="281" w:date="2023-08-18T11:50:37Z" w:author="Revisor">
        <w:r>
          <w:rPr>
            <w:rStyle w:val="Hyperlink.0"/>
            <w:rFonts w:ascii="Times New Roman" w:hAnsi="Times New Roman"/>
            <w:sz w:val="24"/>
            <w:szCs w:val="24"/>
            <w:rtl w:val="0"/>
            <w:lang w:val="es-ES_tradnl"/>
          </w:rPr>
          <w:t>dulo, mayor ser</w:t>
        </w:r>
      </w:ins>
      <w:ins w:id="282" w:date="2023-08-18T11:50:37Z" w:author="Revisor">
        <w:r>
          <w:rPr>
            <w:rStyle w:val="Hyperlink.0"/>
            <w:rFonts w:ascii="Times New Roman" w:hAnsi="Times New Roman" w:hint="default"/>
            <w:sz w:val="24"/>
            <w:szCs w:val="24"/>
            <w:rtl w:val="0"/>
          </w:rPr>
          <w:t xml:space="preserve">á </w:t>
        </w:r>
      </w:ins>
      <w:ins w:id="283" w:date="2023-08-18T11:50:37Z" w:author="Revisor">
        <w:r>
          <w:rPr>
            <w:rStyle w:val="Hyperlink.0"/>
            <w:rFonts w:ascii="Times New Roman" w:hAnsi="Times New Roman"/>
            <w:sz w:val="24"/>
            <w:szCs w:val="24"/>
            <w:rtl w:val="0"/>
            <w:lang w:val="es-ES_tradnl"/>
          </w:rPr>
          <w:t>la modularidad de la red. Es importante aclarar que se consider</w:t>
        </w:r>
      </w:ins>
      <w:ins w:id="284" w:date="2023-08-18T11:50:37Z" w:author="Revisor">
        <w:r>
          <w:rPr>
            <w:rStyle w:val="Hyperlink.0"/>
            <w:rFonts w:ascii="Times New Roman" w:hAnsi="Times New Roman" w:hint="default"/>
            <w:sz w:val="24"/>
            <w:szCs w:val="24"/>
            <w:rtl w:val="0"/>
          </w:rPr>
          <w:t xml:space="preserve">ó </w:t>
        </w:r>
      </w:ins>
      <w:ins w:id="285" w:date="2023-08-18T11:50:37Z" w:author="Revisor">
        <w:r>
          <w:rPr>
            <w:rStyle w:val="Hyperlink.0"/>
            <w:rFonts w:ascii="Times New Roman" w:hAnsi="Times New Roman"/>
            <w:sz w:val="24"/>
            <w:szCs w:val="24"/>
            <w:rtl w:val="0"/>
            <w:lang w:val="es-ES_tradnl"/>
          </w:rPr>
          <w:t>el valor de modularidad y no la cantidad de m</w:t>
        </w:r>
      </w:ins>
      <w:ins w:id="286" w:date="2023-08-18T11:50:37Z" w:author="Revisor">
        <w:r>
          <w:rPr>
            <w:rStyle w:val="Hyperlink.0"/>
            <w:rFonts w:ascii="Times New Roman" w:hAnsi="Times New Roman" w:hint="default"/>
            <w:sz w:val="24"/>
            <w:szCs w:val="24"/>
            <w:rtl w:val="0"/>
            <w:lang w:val="es-ES_tradnl"/>
          </w:rPr>
          <w:t>ó</w:t>
        </w:r>
      </w:ins>
      <w:ins w:id="287" w:date="2023-08-18T11:50:37Z" w:author="Revisor">
        <w:r>
          <w:rPr>
            <w:rStyle w:val="Hyperlink.0"/>
            <w:rFonts w:ascii="Times New Roman" w:hAnsi="Times New Roman"/>
            <w:sz w:val="24"/>
            <w:szCs w:val="24"/>
            <w:rtl w:val="0"/>
            <w:lang w:val="es-ES_tradnl"/>
          </w:rPr>
          <w:t>dulos como medida indirecta de la estabilidad.</w:t>
        </w:r>
      </w:ins>
    </w:p>
    <w:p>
      <w:pPr>
        <w:pStyle w:val="Cuerpo"/>
        <w:bidi w:val="0"/>
        <w:spacing w:after="160"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 xml:space="preserve">El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 xml:space="preserve">ndice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n-US"/>
        </w:rPr>
        <w:t>Quasi-Sign Stability</w:t>
      </w:r>
      <w:r>
        <w:rPr>
          <w:rStyle w:val="Ninguno"/>
          <w:rFonts w:ascii="Times New Roman" w:hAnsi="Times New Roman" w:hint="default"/>
          <w:sz w:val="24"/>
          <w:szCs w:val="24"/>
          <w:rtl w:val="0"/>
          <w:lang w:val="es-ES_tradnl"/>
        </w:rPr>
        <w:t xml:space="preserve">’ </w:t>
      </w:r>
      <w:r>
        <w:rPr>
          <w:rStyle w:val="Hyperlink.0"/>
          <w:rFonts w:ascii="Times New Roman" w:hAnsi="Times New Roman"/>
          <w:sz w:val="24"/>
          <w:szCs w:val="24"/>
          <w:rtl w:val="0"/>
          <w:lang w:val="es-ES_tradnl"/>
        </w:rPr>
        <w:t>(QSS) es una medida directa de la estabilidad que revela la amplificaci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n o no de peque</w:t>
      </w:r>
      <w:r>
        <w:rPr>
          <w:rStyle w:val="Ninguno"/>
          <w:rFonts w:ascii="Times New Roman" w:hAnsi="Times New Roman" w:hint="default"/>
          <w:sz w:val="24"/>
          <w:szCs w:val="24"/>
          <w:rtl w:val="0"/>
          <w:lang w:val="es-ES_tradnl"/>
        </w:rPr>
        <w:t>ñ</w:t>
      </w:r>
      <w:r>
        <w:rPr>
          <w:rStyle w:val="Hyperlink.0"/>
          <w:rFonts w:ascii="Times New Roman" w:hAnsi="Times New Roman"/>
          <w:sz w:val="24"/>
          <w:szCs w:val="24"/>
          <w:rtl w:val="0"/>
          <w:lang w:val="es-ES_tradnl"/>
        </w:rPr>
        <w:t>as perturbaciones cerca del punto de equilibrio (Allesina &amp; Pascual, 2008). Para describir la estabilidad local de la red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it-IT"/>
        </w:rPr>
        <w:t xml:space="preserve">fica </w:t>
      </w:r>
      <w:ins w:id="288" w:date="2023-08-18T12:14:08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pt-PT"/>
        </w:rPr>
        <w:t>consider</w:t>
      </w:r>
      <w:del w:id="289" w:date="2023-08-18T12:14:11Z" w:author="Revisor">
        <w:r>
          <w:rPr>
            <w:rStyle w:val="Hyperlink.0"/>
            <w:rFonts w:ascii="Times New Roman" w:hAnsi="Times New Roman"/>
            <w:sz w:val="24"/>
            <w:szCs w:val="24"/>
            <w:rtl w:val="0"/>
            <w:lang w:val="es-ES_tradnl"/>
          </w:rPr>
          <w:delText>amos</w:delText>
        </w:r>
      </w:del>
      <w:ins w:id="290" w:date="2023-08-18T12:14:11Z" w:author="Revisor">
        <w:r>
          <w:rPr>
            <w:rStyle w:val="Hyperlink.0"/>
            <w:rFonts w:ascii="Times New Roman" w:hAnsi="Times New Roman" w:hint="default"/>
            <w:sz w:val="24"/>
            <w:szCs w:val="24"/>
            <w:rtl w:val="0"/>
            <w:lang w:val="es-ES_tradnl"/>
          </w:rPr>
          <w:t>ó</w:t>
        </w:r>
      </w:ins>
      <w:r>
        <w:rPr>
          <w:rStyle w:val="Hyperlink.0"/>
          <w:rFonts w:ascii="Times New Roman" w:hAnsi="Times New Roman"/>
          <w:sz w:val="24"/>
          <w:szCs w:val="24"/>
          <w:rtl w:val="0"/>
          <w:lang w:val="es-ES_tradnl"/>
        </w:rPr>
        <w:t xml:space="preserve"> la parte real del autovalor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 xml:space="preserve">s grande de las matrices comunitarias o matriz jacobiana. Para ello </w:t>
      </w:r>
      <w:ins w:id="291" w:date="2023-08-18T12:13:10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rPr>
        <w:t>simula</w:t>
      </w:r>
      <w:del w:id="292" w:date="2023-08-18T12:13:12Z" w:author="Revisor">
        <w:r>
          <w:rPr>
            <w:rStyle w:val="Hyperlink.0"/>
            <w:rFonts w:ascii="Times New Roman" w:hAnsi="Times New Roman"/>
            <w:sz w:val="24"/>
            <w:szCs w:val="24"/>
            <w:rtl w:val="0"/>
            <w:lang w:val="en-US"/>
          </w:rPr>
          <w:delText>mos</w:delText>
        </w:r>
      </w:del>
      <w:ins w:id="293" w:date="2023-08-18T12:13:13Z" w:author="Revisor">
        <w:r>
          <w:rPr>
            <w:rStyle w:val="Hyperlink.0"/>
            <w:rFonts w:ascii="Times New Roman" w:hAnsi="Times New Roman"/>
            <w:sz w:val="24"/>
            <w:szCs w:val="24"/>
            <w:rtl w:val="0"/>
            <w:lang w:val="es-ES_tradnl"/>
          </w:rPr>
          <w:t>ron</w:t>
        </w:r>
      </w:ins>
      <w:r>
        <w:rPr>
          <w:rStyle w:val="Hyperlink.0"/>
          <w:rFonts w:ascii="Times New Roman" w:hAnsi="Times New Roman"/>
          <w:sz w:val="24"/>
          <w:szCs w:val="24"/>
          <w:rtl w:val="0"/>
          <w:lang w:val="es-ES_tradnl"/>
        </w:rPr>
        <w:t xml:space="preserve"> matrices aleatorias de la red a analizar manteniendo el signo de la interacci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en este caso positivo para el depredador y negativo para la presa. Cuanto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negativo o cercano a cero sea el autovalor, mayor ser</w:t>
      </w:r>
      <w:r>
        <w:rPr>
          <w:rStyle w:val="Ninguno"/>
          <w:rFonts w:ascii="Times New Roman" w:hAnsi="Times New Roman" w:hint="default"/>
          <w:sz w:val="24"/>
          <w:szCs w:val="24"/>
          <w:rtl w:val="0"/>
          <w:lang w:val="es-ES_tradnl"/>
        </w:rPr>
        <w:t xml:space="preserve">á </w:t>
      </w:r>
      <w:r>
        <w:rPr>
          <w:rStyle w:val="Hyperlink.0"/>
          <w:rFonts w:ascii="Times New Roman" w:hAnsi="Times New Roman"/>
          <w:sz w:val="24"/>
          <w:szCs w:val="24"/>
          <w:rtl w:val="0"/>
          <w:lang w:val="es-ES_tradnl"/>
        </w:rPr>
        <w:t>la probabilidad de que las perturbaciones no se amplifiquen en la red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 manteniendo as</w:t>
      </w:r>
      <w:r>
        <w:rPr>
          <w:rStyle w:val="Ninguno"/>
          <w:rFonts w:ascii="Times New Roman" w:hAnsi="Times New Roman" w:hint="default"/>
          <w:sz w:val="24"/>
          <w:szCs w:val="24"/>
          <w:rtl w:val="0"/>
          <w:lang w:val="es-ES_tradnl"/>
        </w:rPr>
        <w:t xml:space="preserve">í </w:t>
      </w:r>
      <w:r>
        <w:rPr>
          <w:rStyle w:val="Hyperlink.0"/>
          <w:rFonts w:ascii="Times New Roman" w:hAnsi="Times New Roman"/>
          <w:sz w:val="24"/>
          <w:szCs w:val="24"/>
          <w:rtl w:val="0"/>
          <w:lang w:val="es-ES_tradnl"/>
        </w:rPr>
        <w:t>el equilibrio. Cuanto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positivo o alejado del cero sea el autovalor, mayor ser</w:t>
      </w:r>
      <w:r>
        <w:rPr>
          <w:rStyle w:val="Ninguno"/>
          <w:rFonts w:ascii="Times New Roman" w:hAnsi="Times New Roman" w:hint="default"/>
          <w:sz w:val="24"/>
          <w:szCs w:val="24"/>
          <w:rtl w:val="0"/>
          <w:lang w:val="es-ES_tradnl"/>
        </w:rPr>
        <w:t xml:space="preserve">á </w:t>
      </w:r>
      <w:r>
        <w:rPr>
          <w:rStyle w:val="Hyperlink.0"/>
          <w:rFonts w:ascii="Times New Roman" w:hAnsi="Times New Roman"/>
          <w:sz w:val="24"/>
          <w:szCs w:val="24"/>
          <w:rtl w:val="0"/>
          <w:lang w:val="es-ES_tradnl"/>
        </w:rPr>
        <w:t>la probabilidad de amplificaci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 las perturbaciones a lo largo de la red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 eventualmente convergiendo a un nuevo r</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nl-NL"/>
        </w:rPr>
        <w:t>gimen ecol</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it-IT"/>
        </w:rPr>
        <w:t>gico</w:t>
      </w:r>
      <w:ins w:id="294" w:date="2023-08-18T11:51:28Z" w:author="Revisor">
        <w:r>
          <w:rPr>
            <w:rStyle w:val="Hyperlink.0"/>
            <w:rFonts w:ascii="Times New Roman" w:hAnsi="Times New Roman"/>
            <w:sz w:val="24"/>
            <w:szCs w:val="24"/>
            <w:rtl w:val="0"/>
            <w:lang w:val="es-ES_tradnl"/>
          </w:rPr>
          <w:t xml:space="preserve"> (Yletyinen et al., 2016)</w:t>
        </w:r>
      </w:ins>
      <w:r>
        <w:rPr>
          <w:rStyle w:val="Hyperlink.0"/>
          <w:rFonts w:ascii="Times New Roman" w:hAnsi="Times New Roman"/>
          <w:sz w:val="24"/>
          <w:szCs w:val="24"/>
          <w:rtl w:val="0"/>
        </w:rPr>
        <w:t>.</w:t>
      </w:r>
    </w:p>
    <w:p>
      <w:pPr>
        <w:pStyle w:val="Cuerpo"/>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rPr>
        <w:t>An</w:t>
      </w:r>
      <w:r>
        <w:rPr>
          <w:rStyle w:val="Ninguno"/>
          <w:rFonts w:ascii="Times New Roman" w:hAnsi="Times New Roman" w:hint="default"/>
          <w:b w:val="1"/>
          <w:bCs w:val="1"/>
          <w:sz w:val="24"/>
          <w:szCs w:val="24"/>
          <w:rtl w:val="0"/>
          <w:lang w:val="es-ES_tradnl"/>
        </w:rPr>
        <w:t>á</w:t>
      </w:r>
      <w:r>
        <w:rPr>
          <w:rStyle w:val="Ninguno"/>
          <w:rFonts w:ascii="Times New Roman" w:hAnsi="Times New Roman"/>
          <w:b w:val="1"/>
          <w:bCs w:val="1"/>
          <w:sz w:val="24"/>
          <w:szCs w:val="24"/>
          <w:rtl w:val="0"/>
          <w:lang w:val="es-ES_tradnl"/>
        </w:rPr>
        <w:t>lisis de complejidad y estabilidad</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 xml:space="preserve">Con el objetivo de evaluar posibles diferencias en la modularidad y el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ndice QSS seg</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 xml:space="preserve">n el tipo de ecosistema, </w:t>
      </w:r>
      <w:ins w:id="295" w:date="2023-08-18T11:52:28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it-IT"/>
        </w:rPr>
        <w:t>realiz</w:t>
      </w:r>
      <w:del w:id="296" w:date="2023-08-18T11:52:31Z" w:author="Revisor">
        <w:r>
          <w:rPr>
            <w:rStyle w:val="Hyperlink.0"/>
            <w:rFonts w:ascii="Times New Roman" w:hAnsi="Times New Roman"/>
            <w:sz w:val="24"/>
            <w:szCs w:val="24"/>
            <w:rtl w:val="0"/>
            <w:lang w:val="es-ES_tradnl"/>
          </w:rPr>
          <w:delText>amos</w:delText>
        </w:r>
      </w:del>
      <w:ins w:id="297" w:date="2023-08-18T11:52:32Z" w:author="Revisor">
        <w:r>
          <w:rPr>
            <w:rStyle w:val="Hyperlink.0"/>
            <w:rFonts w:ascii="Times New Roman" w:hAnsi="Times New Roman" w:hint="default"/>
            <w:sz w:val="24"/>
            <w:szCs w:val="24"/>
            <w:rtl w:val="0"/>
            <w:lang w:val="es-ES_tradnl"/>
          </w:rPr>
          <w:t>ó</w:t>
        </w:r>
      </w:ins>
      <w:r>
        <w:rPr>
          <w:rStyle w:val="Hyperlink.0"/>
          <w:rFonts w:ascii="Times New Roman" w:hAnsi="Times New Roman"/>
          <w:sz w:val="24"/>
          <w:szCs w:val="24"/>
          <w:rtl w:val="0"/>
          <w:lang w:val="es-ES_tradnl"/>
        </w:rPr>
        <w:t xml:space="preserve"> la prueba no param</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es-ES_tradnl"/>
        </w:rPr>
        <w:t xml:space="preserve">trica de Kruskal-Wallis </w:t>
      </w:r>
      <w:ins w:id="298" w:date="2023-08-18T11:52:51Z" w:author="Revisor">
        <w:r>
          <w:rPr>
            <w:rStyle w:val="Hyperlink.0"/>
            <w:rFonts w:ascii="Times New Roman" w:hAnsi="Times New Roman"/>
            <w:sz w:val="24"/>
            <w:szCs w:val="24"/>
            <w:rtl w:val="0"/>
            <w:lang w:val="es-ES_tradnl"/>
          </w:rPr>
          <w:t>utilizando como factor el tipo de ecosistema (dulceacu</w:t>
        </w:r>
      </w:ins>
      <w:ins w:id="299" w:date="2023-08-18T11:52:51Z" w:author="Revisor">
        <w:r>
          <w:rPr>
            <w:rStyle w:val="Hyperlink.0"/>
            <w:rFonts w:ascii="Times New Roman" w:hAnsi="Times New Roman" w:hint="default"/>
            <w:sz w:val="24"/>
            <w:szCs w:val="24"/>
            <w:rtl w:val="0"/>
          </w:rPr>
          <w:t>í</w:t>
        </w:r>
      </w:ins>
      <w:ins w:id="300" w:date="2023-08-18T11:52:51Z" w:author="Revisor">
        <w:r>
          <w:rPr>
            <w:rStyle w:val="Hyperlink.0"/>
            <w:rFonts w:ascii="Times New Roman" w:hAnsi="Times New Roman"/>
            <w:sz w:val="24"/>
            <w:szCs w:val="24"/>
            <w:rtl w:val="0"/>
            <w:lang w:val="es-ES_tradnl"/>
          </w:rPr>
          <w:t>cola, marino y terrestre)</w:t>
        </w:r>
      </w:ins>
      <w:ins w:id="301" w:date="2023-08-18T11:52:51Z" w:author="Revisor">
        <w:r>
          <w:rPr>
            <w:rStyle w:val="Hyperlink.0"/>
            <w:rFonts w:ascii="Times New Roman" w:hAnsi="Times New Roman"/>
            <w:sz w:val="24"/>
            <w:szCs w:val="24"/>
            <w:rtl w:val="0"/>
            <w:lang w:val="es-ES_tradnl"/>
          </w:rPr>
          <w:t xml:space="preserve"> </w:t>
        </w:r>
      </w:ins>
      <w:r>
        <w:rPr>
          <w:rStyle w:val="Hyperlink.0"/>
          <w:rFonts w:ascii="Times New Roman" w:hAnsi="Times New Roman"/>
          <w:sz w:val="24"/>
          <w:szCs w:val="24"/>
          <w:rtl w:val="0"/>
          <w:lang w:val="es-ES_tradnl"/>
        </w:rPr>
        <w:t>y, en el caso de encontrar diferencias significativas, post-hoc compara</w:t>
      </w:r>
      <w:ins w:id="302" w:date="2023-08-18T11:53:17Z" w:author="Revisor">
        <w:r>
          <w:rPr>
            <w:rStyle w:val="Hyperlink.0"/>
            <w:rFonts w:ascii="Times New Roman" w:hAnsi="Times New Roman"/>
            <w:sz w:val="24"/>
            <w:szCs w:val="24"/>
            <w:rtl w:val="0"/>
            <w:lang w:val="es-ES_tradnl"/>
          </w:rPr>
          <w:t>c</w:t>
        </w:r>
      </w:ins>
      <w:del w:id="303" w:date="2023-08-18T11:53:17Z" w:author="Revisor">
        <w:r>
          <w:rPr>
            <w:rStyle w:val="Hyperlink.0"/>
            <w:rFonts w:ascii="Times New Roman" w:hAnsi="Times New Roman"/>
            <w:sz w:val="24"/>
            <w:szCs w:val="24"/>
            <w:rtl w:val="0"/>
          </w:rPr>
          <w:delText>s</w:delText>
        </w:r>
      </w:del>
      <w:r>
        <w:rPr>
          <w:rStyle w:val="Hyperlink.0"/>
          <w:rFonts w:ascii="Times New Roman" w:hAnsi="Times New Roman"/>
          <w:sz w:val="24"/>
          <w:szCs w:val="24"/>
          <w:rtl w:val="0"/>
          <w:lang w:val="es-ES_tradnl"/>
        </w:rPr>
        <w:t>iones pareadas mediante la prueba de Wilcoxon (Dodge, 2008).</w:t>
      </w:r>
      <w:ins w:id="304" w:date="2023-08-18T11:58:01Z" w:author="Revisor">
        <w:r>
          <w:rPr>
            <w:rStyle w:val="Hyperlink.0"/>
            <w:rFonts w:ascii="Times New Roman" w:hAnsi="Times New Roman"/>
            <w:sz w:val="24"/>
            <w:szCs w:val="24"/>
            <w:rtl w:val="0"/>
            <w:lang w:val="es-ES_tradnl"/>
          </w:rPr>
          <w:t xml:space="preserve"> </w:t>
        </w:r>
      </w:ins>
      <w:ins w:id="305" w:date="2023-08-18T11:58:01Z" w:author="Revisor">
        <w:r>
          <w:rPr>
            <w:rStyle w:val="Hyperlink.0"/>
            <w:rFonts w:ascii="Times New Roman" w:hAnsi="Times New Roman"/>
            <w:sz w:val="24"/>
            <w:szCs w:val="24"/>
            <w:rtl w:val="0"/>
            <w:lang w:val="es-ES_tradnl"/>
          </w:rPr>
          <w:t>Todas las redes tr</w:t>
        </w:r>
      </w:ins>
      <w:ins w:id="306" w:date="2023-08-18T11:58:01Z" w:author="Revisor">
        <w:r>
          <w:rPr>
            <w:rStyle w:val="Hyperlink.0"/>
            <w:rFonts w:ascii="Times New Roman" w:hAnsi="Times New Roman" w:hint="default"/>
            <w:sz w:val="24"/>
            <w:szCs w:val="24"/>
            <w:rtl w:val="0"/>
            <w:lang w:val="es-ES_tradnl"/>
          </w:rPr>
          <w:t>ó</w:t>
        </w:r>
      </w:ins>
      <w:ins w:id="307" w:date="2023-08-18T11:58:01Z" w:author="Revisor">
        <w:r>
          <w:rPr>
            <w:rStyle w:val="Hyperlink.0"/>
            <w:rFonts w:ascii="Times New Roman" w:hAnsi="Times New Roman"/>
            <w:sz w:val="24"/>
            <w:szCs w:val="24"/>
            <w:rtl w:val="0"/>
            <w:lang w:val="es-ES_tradnl"/>
          </w:rPr>
          <w:t>ficas se consideraron en dichas evaluaciones, sin importar el rango de interacciones o conectividad. Adem</w:t>
        </w:r>
      </w:ins>
      <w:ins w:id="308" w:date="2023-08-18T11:58:01Z" w:author="Revisor">
        <w:r>
          <w:rPr>
            <w:rStyle w:val="Hyperlink.0"/>
            <w:rFonts w:ascii="Times New Roman" w:hAnsi="Times New Roman" w:hint="default"/>
            <w:sz w:val="24"/>
            <w:szCs w:val="24"/>
            <w:rtl w:val="0"/>
          </w:rPr>
          <w:t>á</w:t>
        </w:r>
      </w:ins>
      <w:ins w:id="309" w:date="2023-08-18T11:58:01Z" w:author="Revisor">
        <w:r>
          <w:rPr>
            <w:rStyle w:val="Hyperlink.0"/>
            <w:rFonts w:ascii="Times New Roman" w:hAnsi="Times New Roman"/>
            <w:sz w:val="24"/>
            <w:szCs w:val="24"/>
            <w:rtl w:val="0"/>
            <w:lang w:val="es-ES_tradnl"/>
          </w:rPr>
          <w:t>s, con el objetivo de evaluar el efecto del tama</w:t>
        </w:r>
      </w:ins>
      <w:ins w:id="310" w:date="2023-08-18T11:58:01Z" w:author="Revisor">
        <w:r>
          <w:rPr>
            <w:rStyle w:val="Hyperlink.0"/>
            <w:rFonts w:ascii="Times New Roman" w:hAnsi="Times New Roman" w:hint="default"/>
            <w:sz w:val="24"/>
            <w:szCs w:val="24"/>
            <w:rtl w:val="0"/>
            <w:lang w:val="es-ES_tradnl"/>
          </w:rPr>
          <w:t>ñ</w:t>
        </w:r>
      </w:ins>
      <w:ins w:id="311" w:date="2023-08-18T11:58:01Z" w:author="Revisor">
        <w:r>
          <w:rPr>
            <w:rStyle w:val="Hyperlink.0"/>
            <w:rFonts w:ascii="Times New Roman" w:hAnsi="Times New Roman"/>
            <w:sz w:val="24"/>
            <w:szCs w:val="24"/>
            <w:rtl w:val="0"/>
            <w:lang w:val="es-ES_tradnl"/>
          </w:rPr>
          <w:t>o de muestra en las diferencias observadas se estim</w:t>
        </w:r>
      </w:ins>
      <w:ins w:id="312" w:date="2023-08-18T11:58:01Z" w:author="Revisor">
        <w:r>
          <w:rPr>
            <w:rStyle w:val="Hyperlink.0"/>
            <w:rFonts w:ascii="Times New Roman" w:hAnsi="Times New Roman" w:hint="default"/>
            <w:sz w:val="24"/>
            <w:szCs w:val="24"/>
            <w:rtl w:val="0"/>
          </w:rPr>
          <w:t xml:space="preserve">ó </w:t>
        </w:r>
      </w:ins>
      <w:ins w:id="313" w:date="2023-08-18T11:58:01Z" w:author="Revisor">
        <w:r>
          <w:rPr>
            <w:rStyle w:val="Hyperlink.0"/>
            <w:rFonts w:ascii="Times New Roman" w:hAnsi="Times New Roman"/>
            <w:sz w:val="24"/>
            <w:szCs w:val="24"/>
            <w:rtl w:val="0"/>
            <w:lang w:val="es-ES_tradnl"/>
          </w:rPr>
          <w:t>el estad</w:t>
        </w:r>
      </w:ins>
      <w:ins w:id="314" w:date="2023-08-18T11:58:01Z" w:author="Revisor">
        <w:r>
          <w:rPr>
            <w:rStyle w:val="Hyperlink.0"/>
            <w:rFonts w:ascii="Times New Roman" w:hAnsi="Times New Roman" w:hint="default"/>
            <w:sz w:val="24"/>
            <w:szCs w:val="24"/>
            <w:rtl w:val="0"/>
          </w:rPr>
          <w:t>í</w:t>
        </w:r>
      </w:ins>
      <w:ins w:id="315" w:date="2023-08-18T11:58:01Z" w:author="Revisor">
        <w:r>
          <w:rPr>
            <w:rStyle w:val="Hyperlink.0"/>
            <w:rFonts w:ascii="Times New Roman" w:hAnsi="Times New Roman"/>
            <w:sz w:val="24"/>
            <w:szCs w:val="24"/>
            <w:rtl w:val="0"/>
            <w:lang w:val="it-IT"/>
          </w:rPr>
          <w:t xml:space="preserve">stico </w:t>
        </w:r>
      </w:ins>
      <w:ins w:id="316" w:date="2023-08-18T11:58:01Z" w:author="Revisor">
        <w:r>
          <w:rPr>
            <w:rStyle w:val="Hyperlink.0"/>
            <w:rFonts w:ascii="Times New Roman" w:hAnsi="Times New Roman" w:hint="default"/>
            <w:sz w:val="24"/>
            <w:szCs w:val="24"/>
            <w:rtl w:val="1"/>
          </w:rPr>
          <w:t>‘</w:t>
        </w:r>
      </w:ins>
      <w:ins w:id="317" w:date="2023-08-18T11:58:01Z" w:author="Revisor">
        <w:r>
          <w:rPr>
            <w:rStyle w:val="Hyperlink.0"/>
            <w:rFonts w:ascii="Times New Roman" w:hAnsi="Times New Roman"/>
            <w:sz w:val="24"/>
            <w:szCs w:val="24"/>
            <w:rtl w:val="0"/>
            <w:lang w:val="en-US"/>
          </w:rPr>
          <w:t>epsilon-squared</w:t>
        </w:r>
      </w:ins>
      <w:ins w:id="318" w:date="2023-08-18T11:58:01Z" w:author="Revisor">
        <w:r>
          <w:rPr>
            <w:rStyle w:val="Hyperlink.0"/>
            <w:rFonts w:ascii="Times New Roman" w:hAnsi="Times New Roman" w:hint="default"/>
            <w:sz w:val="24"/>
            <w:szCs w:val="24"/>
            <w:rtl w:val="1"/>
          </w:rPr>
          <w:t xml:space="preserve">’ </w:t>
        </w:r>
      </w:ins>
      <w:ins w:id="319" w:date="2023-08-18T11:58:01Z" w:author="Revisor">
        <w:r>
          <w:rPr>
            <w:rFonts w:ascii="Times New Roman" w:hAnsi="Times New Roman" w:hint="default"/>
            <w:sz w:val="24"/>
            <w:szCs w:val="24"/>
            <w:rtl w:val="0"/>
            <w:lang w:val="es-ES_tradnl"/>
          </w:rPr>
          <w:t>ε</w:t>
        </w:r>
      </w:ins>
      <w:ins w:id="320" w:date="2023-08-18T11:58:01Z" w:author="Revisor">
        <w:r>
          <w:rPr>
            <w:rStyle w:val="Ninguno"/>
            <w:rFonts w:ascii="Times New Roman" w:hAnsi="Times New Roman"/>
            <w:sz w:val="24"/>
            <w:szCs w:val="24"/>
            <w:vertAlign w:val="superscript"/>
            <w:rtl w:val="0"/>
            <w:lang w:val="es-ES_tradnl"/>
          </w:rPr>
          <w:t>2</w:t>
        </w:r>
      </w:ins>
      <w:ins w:id="321" w:date="2023-08-18T11:58:01Z" w:author="Revisor">
        <w:r>
          <w:rPr>
            <w:rStyle w:val="Hyperlink.0"/>
            <w:rFonts w:ascii="Times New Roman" w:hAnsi="Times New Roman"/>
            <w:sz w:val="24"/>
            <w:szCs w:val="24"/>
            <w:rtl w:val="0"/>
          </w:rPr>
          <w:t xml:space="preserve"> </w:t>
        </w:r>
      </w:ins>
      <w:ins w:id="322" w:date="2023-08-18T11:58:01Z" w:author="Revisor">
        <w:r>
          <w:rPr>
            <w:rStyle w:val="Hyperlink.0"/>
            <w:rFonts w:ascii="Times New Roman" w:hAnsi="Times New Roman"/>
            <w:sz w:val="24"/>
            <w:szCs w:val="24"/>
            <w:rtl w:val="0"/>
            <w:lang w:val="es-ES_tradnl"/>
          </w:rPr>
          <w:t>(</w:t>
        </w:r>
      </w:ins>
      <w:ins w:id="323" w:date="2023-08-18T11:58:01Z" w:author="Revisor">
        <w:r>
          <w:rPr>
            <w:rStyle w:val="Hyperlink.0"/>
            <w:rFonts w:ascii="Times New Roman" w:hAnsi="Times New Roman"/>
            <w:sz w:val="24"/>
            <w:szCs w:val="24"/>
            <w:rtl w:val="0"/>
            <w:lang w:val="en-US"/>
          </w:rPr>
          <w:t>King</w:t>
        </w:r>
      </w:ins>
      <w:ins w:id="324" w:date="2023-08-18T11:58:01Z" w:author="Revisor">
        <w:r>
          <w:rPr>
            <w:rStyle w:val="Hyperlink.0"/>
            <w:rFonts w:ascii="Times New Roman" w:hAnsi="Times New Roman"/>
            <w:sz w:val="24"/>
            <w:szCs w:val="24"/>
            <w:rtl w:val="0"/>
            <w:lang w:val="es-ES_tradnl"/>
          </w:rPr>
          <w:t xml:space="preserve"> et al., </w:t>
        </w:r>
      </w:ins>
      <w:ins w:id="325" w:date="2023-08-18T11:58:01Z" w:author="Revisor">
        <w:r>
          <w:rPr>
            <w:rStyle w:val="Hyperlink.0"/>
            <w:rFonts w:ascii="Times New Roman" w:hAnsi="Times New Roman"/>
            <w:sz w:val="24"/>
            <w:szCs w:val="24"/>
            <w:rtl w:val="0"/>
          </w:rPr>
          <w:t>2018</w:t>
        </w:r>
      </w:ins>
      <w:ins w:id="326" w:date="2023-08-18T11:58:01Z" w:author="Revisor">
        <w:r>
          <w:rPr>
            <w:rStyle w:val="Hyperlink.0"/>
            <w:rFonts w:ascii="Times New Roman" w:hAnsi="Times New Roman"/>
            <w:sz w:val="24"/>
            <w:szCs w:val="24"/>
            <w:rtl w:val="0"/>
            <w:lang w:val="es-ES_tradnl"/>
          </w:rPr>
          <w:t>)</w:t>
        </w:r>
      </w:ins>
      <w:ins w:id="327" w:date="2023-08-18T11:58:01Z" w:author="Revisor">
        <w:r>
          <w:rPr>
            <w:rStyle w:val="Hyperlink.0"/>
            <w:rFonts w:ascii="Times New Roman" w:hAnsi="Times New Roman"/>
            <w:sz w:val="24"/>
            <w:szCs w:val="24"/>
            <w:rtl w:val="0"/>
            <w:lang w:val="es-ES_tradnl"/>
          </w:rPr>
          <w:t xml:space="preserve"> por pares (marino vs terrestre, marino vs dulceacu</w:t>
        </w:r>
      </w:ins>
      <w:ins w:id="328" w:date="2023-08-18T11:58:01Z" w:author="Revisor">
        <w:r>
          <w:rPr>
            <w:rStyle w:val="Hyperlink.0"/>
            <w:rFonts w:ascii="Times New Roman" w:hAnsi="Times New Roman" w:hint="default"/>
            <w:sz w:val="24"/>
            <w:szCs w:val="24"/>
            <w:rtl w:val="0"/>
          </w:rPr>
          <w:t>í</w:t>
        </w:r>
      </w:ins>
      <w:ins w:id="329" w:date="2023-08-18T11:58:01Z" w:author="Revisor">
        <w:r>
          <w:rPr>
            <w:rStyle w:val="Hyperlink.0"/>
            <w:rFonts w:ascii="Times New Roman" w:hAnsi="Times New Roman"/>
            <w:sz w:val="24"/>
            <w:szCs w:val="24"/>
            <w:rtl w:val="0"/>
          </w:rPr>
          <w:t>cola, terrestre vs dulceacu</w:t>
        </w:r>
      </w:ins>
      <w:ins w:id="330" w:date="2023-08-18T11:58:01Z" w:author="Revisor">
        <w:r>
          <w:rPr>
            <w:rStyle w:val="Hyperlink.0"/>
            <w:rFonts w:ascii="Times New Roman" w:hAnsi="Times New Roman" w:hint="default"/>
            <w:sz w:val="24"/>
            <w:szCs w:val="24"/>
            <w:rtl w:val="0"/>
          </w:rPr>
          <w:t>í</w:t>
        </w:r>
      </w:ins>
      <w:ins w:id="331" w:date="2023-08-18T11:58:01Z" w:author="Revisor">
        <w:r>
          <w:rPr>
            <w:rStyle w:val="Hyperlink.0"/>
            <w:rFonts w:ascii="Times New Roman" w:hAnsi="Times New Roman"/>
            <w:sz w:val="24"/>
            <w:szCs w:val="24"/>
            <w:rtl w:val="0"/>
            <w:lang w:val="es-ES_tradnl"/>
          </w:rPr>
          <w:t xml:space="preserve">cola) y para cada propiedad de estabilidad utilizada (modularidad e </w:t>
        </w:r>
      </w:ins>
      <w:ins w:id="332" w:date="2023-08-18T11:58:01Z" w:author="Revisor">
        <w:r>
          <w:rPr>
            <w:rStyle w:val="Hyperlink.0"/>
            <w:rFonts w:ascii="Times New Roman" w:hAnsi="Times New Roman" w:hint="default"/>
            <w:sz w:val="24"/>
            <w:szCs w:val="24"/>
            <w:rtl w:val="0"/>
          </w:rPr>
          <w:t>í</w:t>
        </w:r>
      </w:ins>
      <w:ins w:id="333" w:date="2023-08-18T11:58:01Z" w:author="Revisor">
        <w:r>
          <w:rPr>
            <w:rStyle w:val="Hyperlink.0"/>
            <w:rFonts w:ascii="Times New Roman" w:hAnsi="Times New Roman"/>
            <w:sz w:val="24"/>
            <w:szCs w:val="24"/>
            <w:rtl w:val="0"/>
            <w:lang w:val="es-ES_tradnl"/>
          </w:rPr>
          <w:t xml:space="preserve">ndice QSS). Para decidir sobre el efecto se utilizaron los siguientes rangos: &lt; 0.08 (bajo), 0.08 </w:t>
        </w:r>
      </w:ins>
      <w:ins w:id="334" w:date="2023-08-18T11:58:01Z" w:author="Revisor">
        <w:r>
          <w:rPr>
            <w:rStyle w:val="Hyperlink.0"/>
            <w:rFonts w:ascii="Times New Roman" w:hAnsi="Times New Roman" w:hint="default"/>
            <w:sz w:val="24"/>
            <w:szCs w:val="24"/>
            <w:rtl w:val="0"/>
          </w:rPr>
          <w:t xml:space="preserve">– </w:t>
        </w:r>
      </w:ins>
      <w:ins w:id="335" w:date="2023-08-18T11:58:01Z" w:author="Revisor">
        <w:r>
          <w:rPr>
            <w:rStyle w:val="Hyperlink.0"/>
            <w:rFonts w:ascii="Times New Roman" w:hAnsi="Times New Roman"/>
            <w:sz w:val="24"/>
            <w:szCs w:val="24"/>
            <w:rtl w:val="0"/>
            <w:lang w:val="it-IT"/>
          </w:rPr>
          <w:t xml:space="preserve">0.26 (medio), </w:t>
        </w:r>
      </w:ins>
      <w:ins w:id="336" w:date="2023-08-18T11:58:01Z" w:author="Revisor">
        <w:r>
          <w:rPr>
            <w:rStyle w:val="Hyperlink.0"/>
            <w:rFonts w:ascii="Times New Roman" w:hAnsi="Times New Roman" w:hint="default"/>
            <w:sz w:val="24"/>
            <w:szCs w:val="24"/>
            <w:rtl w:val="0"/>
          </w:rPr>
          <w:t xml:space="preserve">≥ </w:t>
        </w:r>
      </w:ins>
      <w:ins w:id="337" w:date="2023-08-18T11:58:01Z" w:author="Revisor">
        <w:r>
          <w:rPr>
            <w:rStyle w:val="Hyperlink.0"/>
            <w:rFonts w:ascii="Times New Roman" w:hAnsi="Times New Roman"/>
            <w:sz w:val="24"/>
            <w:szCs w:val="24"/>
            <w:rtl w:val="0"/>
            <w:lang w:val="it-IT"/>
          </w:rPr>
          <w:t xml:space="preserve">0.26 (alto) </w:t>
        </w:r>
      </w:ins>
      <w:ins w:id="338" w:date="2023-08-18T11:58:01Z" w:author="Revisor">
        <w:r>
          <w:rPr>
            <w:rStyle w:val="Hyperlink.0"/>
            <w:rFonts w:ascii="Times New Roman" w:hAnsi="Times New Roman"/>
            <w:sz w:val="24"/>
            <w:szCs w:val="24"/>
            <w:rtl w:val="0"/>
            <w:lang w:val="es-ES_tradnl"/>
          </w:rPr>
          <w:t>(</w:t>
        </w:r>
      </w:ins>
      <w:ins w:id="339" w:date="2023-08-18T11:58:01Z" w:author="Revisor">
        <w:r>
          <w:rPr>
            <w:rStyle w:val="Hyperlink.0"/>
            <w:rFonts w:ascii="Times New Roman" w:hAnsi="Times New Roman"/>
            <w:sz w:val="24"/>
            <w:szCs w:val="24"/>
            <w:rtl w:val="0"/>
          </w:rPr>
          <w:t>Vargha</w:t>
        </w:r>
      </w:ins>
      <w:ins w:id="340" w:date="2023-08-18T11:58:01Z" w:author="Revisor">
        <w:r>
          <w:rPr>
            <w:rStyle w:val="Hyperlink.0"/>
            <w:rFonts w:ascii="Times New Roman" w:hAnsi="Times New Roman"/>
            <w:sz w:val="24"/>
            <w:szCs w:val="24"/>
            <w:rtl w:val="0"/>
            <w:lang w:val="es-ES_tradnl"/>
          </w:rPr>
          <w:t xml:space="preserve"> &amp; Delaney, </w:t>
        </w:r>
      </w:ins>
      <w:ins w:id="341" w:date="2023-08-18T11:58:01Z" w:author="Revisor">
        <w:r>
          <w:rPr>
            <w:rStyle w:val="Hyperlink.0"/>
            <w:rFonts w:ascii="Times New Roman" w:hAnsi="Times New Roman"/>
            <w:sz w:val="24"/>
            <w:szCs w:val="24"/>
            <w:rtl w:val="0"/>
          </w:rPr>
          <w:t>2000</w:t>
        </w:r>
      </w:ins>
      <w:ins w:id="342" w:date="2023-08-18T11:58:01Z" w:author="Revisor">
        <w:r>
          <w:rPr>
            <w:rStyle w:val="Hyperlink.0"/>
            <w:rFonts w:ascii="Times New Roman" w:hAnsi="Times New Roman"/>
            <w:sz w:val="24"/>
            <w:szCs w:val="24"/>
            <w:rtl w:val="0"/>
            <w:lang w:val="es-ES_tradnl"/>
          </w:rPr>
          <w:t>)</w:t>
        </w:r>
      </w:ins>
      <w:ins w:id="343" w:date="2023-08-18T11:58:01Z" w:author="Revisor">
        <w:r>
          <w:rPr>
            <w:rStyle w:val="Hyperlink.0"/>
            <w:rFonts w:ascii="Times New Roman" w:hAnsi="Times New Roman"/>
            <w:sz w:val="24"/>
            <w:szCs w:val="24"/>
            <w:rtl w:val="0"/>
          </w:rPr>
          <w:t>.</w:t>
        </w:r>
      </w:ins>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Para estudiar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entre complejidad y las propiedades de estabilidad descriptas anteriormente, </w:t>
      </w:r>
      <w:ins w:id="344" w:date="2023-08-18T11:58:31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pt-PT"/>
        </w:rPr>
        <w:t>realiza</w:t>
      </w:r>
      <w:del w:id="345" w:date="2023-08-18T11:58:34Z" w:author="Revisor">
        <w:r>
          <w:rPr>
            <w:rStyle w:val="Hyperlink.0"/>
            <w:rFonts w:ascii="Times New Roman" w:hAnsi="Times New Roman"/>
            <w:sz w:val="24"/>
            <w:szCs w:val="24"/>
            <w:rtl w:val="0"/>
            <w:lang w:val="en-US"/>
          </w:rPr>
          <w:delText>mos</w:delText>
        </w:r>
      </w:del>
      <w:ins w:id="346" w:date="2023-08-18T11:58:34Z" w:author="Revisor">
        <w:r>
          <w:rPr>
            <w:rStyle w:val="Hyperlink.0"/>
            <w:rFonts w:ascii="Times New Roman" w:hAnsi="Times New Roman"/>
            <w:sz w:val="24"/>
            <w:szCs w:val="24"/>
            <w:rtl w:val="0"/>
            <w:lang w:val="es-ES_tradnl"/>
          </w:rPr>
          <w:t>ron</w:t>
        </w:r>
      </w:ins>
      <w:r>
        <w:rPr>
          <w:rStyle w:val="Hyperlink.0"/>
          <w:rFonts w:ascii="Times New Roman" w:hAnsi="Times New Roman"/>
          <w:sz w:val="24"/>
          <w:szCs w:val="24"/>
          <w:rtl w:val="0"/>
        </w:rPr>
        <w:t xml:space="preserve"> an</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lisis de regresi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lineal (utilizando la media) y regresi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por cuantiles. Cuando la dispersi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de los datos de la variable dependiente era amplia, </w:t>
      </w:r>
      <w:ins w:id="347" w:date="2023-08-18T11:58:56Z" w:author="Revisor">
        <w:r>
          <w:rPr>
            <w:rStyle w:val="Hyperlink.0"/>
            <w:rFonts w:ascii="Times New Roman" w:hAnsi="Times New Roman"/>
            <w:sz w:val="24"/>
            <w:szCs w:val="24"/>
            <w:rtl w:val="0"/>
            <w:lang w:val="es-ES_tradnl"/>
          </w:rPr>
          <w:t xml:space="preserve">se llevaron a cabo </w:t>
        </w:r>
      </w:ins>
      <w:del w:id="348" w:date="2023-08-18T11:58:57Z" w:author="Revisor">
        <w:r>
          <w:rPr>
            <w:rStyle w:val="Hyperlink.0"/>
            <w:rFonts w:ascii="Times New Roman" w:hAnsi="Times New Roman"/>
            <w:sz w:val="24"/>
            <w:szCs w:val="24"/>
            <w:rtl w:val="0"/>
            <w:lang w:val="es-ES_tradnl"/>
          </w:rPr>
          <w:delText xml:space="preserve">hicimos </w:delText>
        </w:r>
      </w:del>
      <w:r>
        <w:rPr>
          <w:rStyle w:val="Hyperlink.0"/>
          <w:rFonts w:ascii="Times New Roman" w:hAnsi="Times New Roman"/>
          <w:sz w:val="24"/>
          <w:szCs w:val="24"/>
          <w:rtl w:val="0"/>
          <w:lang w:val="es-ES_tradnl"/>
        </w:rPr>
        <w:t>regresi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por cuantiles (25, 50 y 75) y </w:t>
      </w:r>
      <w:ins w:id="349" w:date="2023-08-18T11:59:14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rPr>
        <w:t>evalua</w:t>
      </w:r>
      <w:del w:id="350" w:date="2023-08-18T11:59:17Z" w:author="Revisor">
        <w:r>
          <w:rPr>
            <w:rStyle w:val="Hyperlink.0"/>
            <w:rFonts w:ascii="Times New Roman" w:hAnsi="Times New Roman"/>
            <w:sz w:val="24"/>
            <w:szCs w:val="24"/>
            <w:rtl w:val="0"/>
            <w:lang w:val="en-US"/>
          </w:rPr>
          <w:delText>mos</w:delText>
        </w:r>
      </w:del>
      <w:ins w:id="351" w:date="2023-08-18T11:59:17Z" w:author="Revisor">
        <w:r>
          <w:rPr>
            <w:rStyle w:val="Hyperlink.0"/>
            <w:rFonts w:ascii="Times New Roman" w:hAnsi="Times New Roman"/>
            <w:sz w:val="24"/>
            <w:szCs w:val="24"/>
            <w:rtl w:val="0"/>
            <w:lang w:val="es-ES_tradnl"/>
          </w:rPr>
          <w:t>ron</w:t>
        </w:r>
      </w:ins>
      <w:r>
        <w:rPr>
          <w:rStyle w:val="Hyperlink.0"/>
          <w:rFonts w:ascii="Times New Roman" w:hAnsi="Times New Roman"/>
          <w:sz w:val="24"/>
          <w:szCs w:val="24"/>
          <w:rtl w:val="0"/>
          <w:lang w:val="es-ES_tradnl"/>
        </w:rPr>
        <w:t xml:space="preserve"> posibles diferencias significativas mediante un an</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lisis de la varianza (Wilkinson &amp; Rogers, 1973). La influencia del tipo de ecosistema en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complejidad-estabilidad </w:t>
      </w:r>
      <w:del w:id="352" w:date="2023-08-18T11:59:40Z" w:author="Revisor">
        <w:r>
          <w:rPr>
            <w:rStyle w:val="Hyperlink.0"/>
            <w:rFonts w:ascii="Times New Roman" w:hAnsi="Times New Roman"/>
            <w:sz w:val="24"/>
            <w:szCs w:val="24"/>
            <w:rtl w:val="0"/>
          </w:rPr>
          <w:delText>la</w:delText>
        </w:r>
      </w:del>
      <w:ins w:id="353" w:date="2023-08-18T11:59:40Z" w:author="Revisor">
        <w:r>
          <w:rPr>
            <w:rStyle w:val="Hyperlink.0"/>
            <w:rFonts w:ascii="Times New Roman" w:hAnsi="Times New Roman"/>
            <w:sz w:val="24"/>
            <w:szCs w:val="24"/>
            <w:rtl w:val="0"/>
            <w:lang w:val="es-ES_tradnl"/>
          </w:rPr>
          <w:t>se</w:t>
        </w:r>
      </w:ins>
      <w:r>
        <w:rPr>
          <w:rStyle w:val="Hyperlink.0"/>
          <w:rFonts w:ascii="Times New Roman" w:hAnsi="Times New Roman"/>
          <w:sz w:val="24"/>
          <w:szCs w:val="24"/>
          <w:rtl w:val="0"/>
        </w:rPr>
        <w:t xml:space="preserve"> evalu</w:t>
      </w:r>
      <w:del w:id="354" w:date="2023-08-18T11:59:43Z" w:author="Revisor">
        <w:r>
          <w:rPr>
            <w:rStyle w:val="Hyperlink.0"/>
            <w:rFonts w:ascii="Times New Roman" w:hAnsi="Times New Roman"/>
            <w:sz w:val="24"/>
            <w:szCs w:val="24"/>
            <w:rtl w:val="0"/>
            <w:lang w:val="es-ES_tradnl"/>
          </w:rPr>
          <w:delText>amos</w:delText>
        </w:r>
      </w:del>
      <w:ins w:id="355" w:date="2023-08-18T11:59:43Z" w:author="Revisor">
        <w:r>
          <w:rPr>
            <w:rStyle w:val="Hyperlink.0"/>
            <w:rFonts w:ascii="Times New Roman" w:hAnsi="Times New Roman" w:hint="default"/>
            <w:sz w:val="24"/>
            <w:szCs w:val="24"/>
            <w:rtl w:val="0"/>
            <w:lang w:val="es-ES_tradnl"/>
          </w:rPr>
          <w:t>ó</w:t>
        </w:r>
      </w:ins>
      <w:r>
        <w:rPr>
          <w:rStyle w:val="Hyperlink.0"/>
          <w:rFonts w:ascii="Times New Roman" w:hAnsi="Times New Roman"/>
          <w:sz w:val="24"/>
          <w:szCs w:val="24"/>
          <w:rtl w:val="0"/>
          <w:lang w:val="es-ES_tradnl"/>
        </w:rPr>
        <w:t xml:space="preserve"> analizando posibles diferencias significativas en las tendencias lineales de las regresiones lineales mediante una prueba pareada post-hoc (Lenth, 2022).</w:t>
      </w:r>
    </w:p>
    <w:p>
      <w:pPr>
        <w:pStyle w:val="Cuerpo"/>
        <w:bidi w:val="0"/>
        <w:spacing w:after="140"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Todos los an</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 xml:space="preserve">lisis </w:t>
      </w:r>
      <w:del w:id="356" w:date="2023-08-18T12:00:10Z" w:author="Revisor">
        <w:r>
          <w:rPr>
            <w:rStyle w:val="Hyperlink.0"/>
            <w:rFonts w:ascii="Times New Roman" w:hAnsi="Times New Roman"/>
            <w:sz w:val="24"/>
            <w:szCs w:val="24"/>
            <w:rtl w:val="0"/>
            <w:lang w:val="es-ES_tradnl"/>
          </w:rPr>
          <w:delText>los</w:delText>
        </w:r>
      </w:del>
      <w:ins w:id="357" w:date="2023-08-18T12:00:11Z" w:author="Revisor">
        <w:r>
          <w:rPr>
            <w:rStyle w:val="Hyperlink.0"/>
            <w:rFonts w:ascii="Times New Roman" w:hAnsi="Times New Roman"/>
            <w:sz w:val="24"/>
            <w:szCs w:val="24"/>
            <w:rtl w:val="0"/>
            <w:lang w:val="es-ES_tradnl"/>
          </w:rPr>
          <w:t>se</w:t>
        </w:r>
      </w:ins>
      <w:r>
        <w:rPr>
          <w:rStyle w:val="Hyperlink.0"/>
          <w:rFonts w:ascii="Times New Roman" w:hAnsi="Times New Roman"/>
          <w:sz w:val="24"/>
          <w:szCs w:val="24"/>
          <w:rtl w:val="0"/>
          <w:lang w:val="es-ES_tradnl"/>
        </w:rPr>
        <w:t xml:space="preserve"> lleva</w:t>
      </w:r>
      <w:del w:id="358" w:date="2023-08-18T12:00:13Z" w:author="Revisor">
        <w:r>
          <w:rPr>
            <w:rStyle w:val="Hyperlink.0"/>
            <w:rFonts w:ascii="Times New Roman" w:hAnsi="Times New Roman"/>
            <w:sz w:val="24"/>
            <w:szCs w:val="24"/>
            <w:rtl w:val="0"/>
            <w:lang w:val="en-US"/>
          </w:rPr>
          <w:delText>mos</w:delText>
        </w:r>
      </w:del>
      <w:ins w:id="359" w:date="2023-08-18T12:00:13Z" w:author="Revisor">
        <w:r>
          <w:rPr>
            <w:rStyle w:val="Hyperlink.0"/>
            <w:rFonts w:ascii="Times New Roman" w:hAnsi="Times New Roman"/>
            <w:sz w:val="24"/>
            <w:szCs w:val="24"/>
            <w:rtl w:val="0"/>
            <w:lang w:val="es-ES_tradnl"/>
          </w:rPr>
          <w:t>ron</w:t>
        </w:r>
      </w:ins>
      <w:r>
        <w:rPr>
          <w:rStyle w:val="Hyperlink.0"/>
          <w:rFonts w:ascii="Times New Roman" w:hAnsi="Times New Roman"/>
          <w:sz w:val="24"/>
          <w:szCs w:val="24"/>
          <w:rtl w:val="0"/>
          <w:lang w:val="es-ES_tradnl"/>
        </w:rPr>
        <w:t xml:space="preserve"> a cabo con el software </w:t>
      </w:r>
      <w:del w:id="360" w:date="2023-08-18T12:00:23Z" w:author="Revisor">
        <w:r>
          <w:rPr>
            <w:rStyle w:val="Hyperlink.0"/>
            <w:rFonts w:ascii="Times New Roman" w:hAnsi="Times New Roman"/>
            <w:sz w:val="24"/>
            <w:szCs w:val="24"/>
            <w:rtl w:val="0"/>
            <w:lang w:val="fr-FR"/>
          </w:rPr>
          <w:delText xml:space="preserve">libre </w:delText>
        </w:r>
      </w:del>
      <w:r>
        <w:rPr>
          <w:rStyle w:val="Hyperlink.0"/>
          <w:rFonts w:ascii="Times New Roman" w:hAnsi="Times New Roman"/>
          <w:sz w:val="24"/>
          <w:szCs w:val="24"/>
          <w:rtl w:val="0"/>
          <w:lang w:val="es-ES_tradnl"/>
        </w:rPr>
        <w:t xml:space="preserve">R (Team, 2022) utilizando </w:t>
      </w:r>
      <w:del w:id="361" w:date="2023-08-18T12:00:27Z" w:author="Revisor">
        <w:r>
          <w:rPr>
            <w:rStyle w:val="Hyperlink.0"/>
            <w:rFonts w:ascii="Times New Roman" w:hAnsi="Times New Roman"/>
            <w:sz w:val="24"/>
            <w:szCs w:val="24"/>
            <w:rtl w:val="0"/>
            <w:lang w:val="pt-PT"/>
          </w:rPr>
          <w:delText xml:space="preserve">principalmente </w:delText>
        </w:r>
      </w:del>
      <w:r>
        <w:rPr>
          <w:rStyle w:val="Hyperlink.0"/>
          <w:rFonts w:ascii="Times New Roman" w:hAnsi="Times New Roman"/>
          <w:sz w:val="24"/>
          <w:szCs w:val="24"/>
          <w:rtl w:val="0"/>
          <w:lang w:val="es-ES_tradnl"/>
        </w:rPr>
        <w:t>los siguientes paquetes: stats (Team, 2022), dplyr (Wickham et al., 2022), igraph (Csardi &amp; Nepusz, 2006) y multiweb (Saravia, 2022). La base de datos y el c</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digo desarrollado para el an</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lisis de los datos se encuentra en</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"https://github.com/TomasMarina/Estabilidad-Complejidad"</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"https://github.com/TomasMarina/Estabilidad-Complejidad"</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s-ES_tradnl"/>
        </w:rPr>
        <w:t>https://github.com/TomasMarina/Estabilidad-Complejidad</w:t>
      </w:r>
      <w:r>
        <w:rPr>
          <w:rFonts w:ascii="Times New Roman" w:cs="Times New Roman" w:hAnsi="Times New Roman" w:eastAsia="Times New Roman"/>
          <w:sz w:val="24"/>
          <w:szCs w:val="24"/>
        </w:rPr>
        <w:fldChar w:fldCharType="end" w:fldLock="0"/>
      </w:r>
      <w:r>
        <w:rPr>
          <w:rStyle w:val="Hyperlink.0"/>
          <w:rFonts w:ascii="Times New Roman" w:hAnsi="Times New Roman"/>
          <w:sz w:val="24"/>
          <w:szCs w:val="24"/>
          <w:rtl w:val="0"/>
        </w:rPr>
        <w:t>.</w:t>
      </w:r>
    </w:p>
    <w:p>
      <w:pPr>
        <w:pStyle w:val="Cuerpo"/>
        <w:spacing w:after="36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pt-PT"/>
        </w:rPr>
        <w:t>Resultados</w:t>
      </w:r>
    </w:p>
    <w:p>
      <w:pPr>
        <w:pStyle w:val="Cuerpo"/>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Estabilidad seg</w:t>
      </w:r>
      <w:r>
        <w:rPr>
          <w:rStyle w:val="Ninguno"/>
          <w:rFonts w:ascii="Times New Roman" w:hAnsi="Times New Roman" w:hint="default"/>
          <w:b w:val="1"/>
          <w:bCs w:val="1"/>
          <w:sz w:val="24"/>
          <w:szCs w:val="24"/>
          <w:rtl w:val="0"/>
          <w:lang w:val="es-ES_tradnl"/>
        </w:rPr>
        <w:t>ú</w:t>
      </w:r>
      <w:r>
        <w:rPr>
          <w:rStyle w:val="Ninguno"/>
          <w:rFonts w:ascii="Times New Roman" w:hAnsi="Times New Roman"/>
          <w:b w:val="1"/>
          <w:bCs w:val="1"/>
          <w:sz w:val="24"/>
          <w:szCs w:val="24"/>
          <w:rtl w:val="0"/>
          <w:lang w:val="es-ES_tradnl"/>
        </w:rPr>
        <w:t>n el tipo de ecosistema</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ins w:id="362" w:date="2023-08-18T12:01:05Z" w:author="Revisor">
        <w:r>
          <w:rPr>
            <w:rStyle w:val="Ninguno"/>
            <w:rFonts w:ascii="Times New Roman" w:hAnsi="Times New Roman"/>
            <w:sz w:val="24"/>
            <w:szCs w:val="24"/>
            <w:rtl w:val="0"/>
            <w:lang w:val="es-ES_tradnl"/>
          </w:rPr>
          <w:t>Se</w:t>
        </w:r>
      </w:ins>
      <w:ins w:id="363" w:date="2023-08-18T12:01:05Z" w:author="Revisor">
        <w:r>
          <w:rPr>
            <w:rStyle w:val="Ninguno"/>
            <w:rFonts w:ascii="Times New Roman" w:hAnsi="Times New Roman"/>
            <w:b w:val="1"/>
            <w:bCs w:val="1"/>
            <w:sz w:val="24"/>
            <w:szCs w:val="24"/>
            <w:rtl w:val="0"/>
            <w:lang w:val="es-ES_tradnl"/>
          </w:rPr>
          <w:t xml:space="preserve"> </w:t>
        </w:r>
      </w:ins>
      <w:del w:id="364" w:date="2023-08-18T12:01:06Z" w:author="Revisor">
        <w:r>
          <w:rPr>
            <w:rStyle w:val="Hyperlink.0"/>
            <w:rFonts w:ascii="Times New Roman" w:hAnsi="Times New Roman"/>
            <w:sz w:val="24"/>
            <w:szCs w:val="24"/>
            <w:rtl w:val="0"/>
          </w:rPr>
          <w:delText>E</w:delText>
        </w:r>
      </w:del>
      <w:ins w:id="365" w:date="2023-08-18T12:01:06Z" w:author="Revisor">
        <w:r>
          <w:rPr>
            <w:rStyle w:val="Hyperlink.0"/>
            <w:rFonts w:ascii="Times New Roman" w:hAnsi="Times New Roman"/>
            <w:sz w:val="24"/>
            <w:szCs w:val="24"/>
            <w:rtl w:val="0"/>
            <w:lang w:val="es-ES_tradnl"/>
          </w:rPr>
          <w:t>e</w:t>
        </w:r>
      </w:ins>
      <w:r>
        <w:rPr>
          <w:rStyle w:val="Hyperlink.0"/>
          <w:rFonts w:ascii="Times New Roman" w:hAnsi="Times New Roman"/>
          <w:sz w:val="24"/>
          <w:szCs w:val="24"/>
          <w:rtl w:val="0"/>
          <w:lang w:val="pt-PT"/>
        </w:rPr>
        <w:t>ncontra</w:t>
      </w:r>
      <w:del w:id="366" w:date="2023-08-18T12:01:12Z" w:author="Revisor">
        <w:r>
          <w:rPr>
            <w:rStyle w:val="Hyperlink.0"/>
            <w:rFonts w:ascii="Times New Roman" w:hAnsi="Times New Roman"/>
            <w:sz w:val="24"/>
            <w:szCs w:val="24"/>
            <w:rtl w:val="0"/>
            <w:lang w:val="en-US"/>
          </w:rPr>
          <w:delText>mos</w:delText>
        </w:r>
      </w:del>
      <w:ins w:id="367" w:date="2023-08-18T12:01:13Z" w:author="Revisor">
        <w:r>
          <w:rPr>
            <w:rStyle w:val="Hyperlink.0"/>
            <w:rFonts w:ascii="Times New Roman" w:hAnsi="Times New Roman"/>
            <w:sz w:val="24"/>
            <w:szCs w:val="24"/>
            <w:rtl w:val="0"/>
            <w:lang w:val="es-ES_tradnl"/>
          </w:rPr>
          <w:t>ron</w:t>
        </w:r>
      </w:ins>
      <w:r>
        <w:rPr>
          <w:rStyle w:val="Hyperlink.0"/>
          <w:rFonts w:ascii="Times New Roman" w:hAnsi="Times New Roman"/>
          <w:sz w:val="24"/>
          <w:szCs w:val="24"/>
          <w:rtl w:val="0"/>
          <w:lang w:val="es-ES_tradnl"/>
        </w:rPr>
        <w:t xml:space="preserve"> diferencias en las propiedades de estabilidad analizadas de acuerdo al tipo de ecosistema (Fig. 2).</w:t>
      </w:r>
    </w:p>
    <w:p>
      <w:pPr>
        <w:pStyle w:val="Cuerpo"/>
        <w:bidi w:val="0"/>
        <w:spacing w:after="140" w:line="360" w:lineRule="auto"/>
        <w:ind w:left="0" w:right="0" w:firstLine="0"/>
        <w:jc w:val="both"/>
        <w:rPr>
          <w:ins w:id="368" w:date="2023-08-18T12:05:27Z" w:author="Revisor"/>
          <w:rStyle w:val="Hyperlink.0"/>
          <w:rFonts w:ascii="Times New Roman" w:cs="Times New Roman" w:hAnsi="Times New Roman" w:eastAsia="Times New Roman"/>
          <w:sz w:val="24"/>
          <w:szCs w:val="24"/>
          <w:rtl w:val="0"/>
        </w:rPr>
      </w:pPr>
      <w:r>
        <w:rPr>
          <w:rStyle w:val="Hyperlink.0"/>
          <w:rFonts w:ascii="Times New Roman" w:hAnsi="Times New Roman"/>
          <w:sz w:val="24"/>
          <w:szCs w:val="24"/>
          <w:rtl w:val="0"/>
          <w:lang w:val="es-ES_tradnl"/>
        </w:rPr>
        <w:t>En el caso de la modularidad, la prueba de Kruskal-Wallis mostr</w:t>
      </w:r>
      <w:r>
        <w:rPr>
          <w:rStyle w:val="Ninguno"/>
          <w:rFonts w:ascii="Times New Roman" w:hAnsi="Times New Roman" w:hint="default"/>
          <w:sz w:val="24"/>
          <w:szCs w:val="24"/>
          <w:rtl w:val="0"/>
          <w:lang w:val="es-ES_tradnl"/>
        </w:rPr>
        <w:t xml:space="preserve">ó </w:t>
      </w:r>
      <w:r>
        <w:rPr>
          <w:rStyle w:val="Hyperlink.0"/>
          <w:rFonts w:ascii="Times New Roman" w:hAnsi="Times New Roman"/>
          <w:sz w:val="24"/>
          <w:szCs w:val="24"/>
          <w:rtl w:val="0"/>
          <w:lang w:val="pt-PT"/>
        </w:rPr>
        <w:t>diferencias significativas (</w:t>
      </w:r>
      <w:ins w:id="369" w:date="2023-08-18T12:01:54Z" w:author="Revisor">
        <w:r>
          <w:rPr>
            <w:rStyle w:val="Hyperlink.0"/>
            <w:rFonts w:ascii="Arial Unicode MS" w:cs="Arial Unicode MS" w:hAnsi="Arial Unicode MS" w:eastAsia="Arial Unicode MS"/>
            <w:b w:val="0"/>
            <w:bCs w:val="0"/>
            <w:i w:val="0"/>
            <w:iCs w:val="0"/>
            <w:sz w:val="24"/>
            <w:szCs w:val="24"/>
            <w:rtl w:val="0"/>
            <w:lang w:val="es-ES_tradnl"/>
          </w:rPr>
          <w:t>᙭</w:t>
        </w:r>
      </w:ins>
      <w:ins w:id="370" w:date="2023-08-18T12:01:54Z" w:author="Revisor">
        <w:r>
          <w:rPr>
            <w:rStyle w:val="Ninguno"/>
            <w:rFonts w:ascii="Times New Roman" w:hAnsi="Times New Roman"/>
            <w:sz w:val="24"/>
            <w:szCs w:val="24"/>
            <w:vertAlign w:val="superscript"/>
            <w:rtl w:val="0"/>
            <w:lang w:val="es-ES_tradnl"/>
          </w:rPr>
          <w:t>2</w:t>
        </w:r>
      </w:ins>
      <w:r>
        <w:rPr>
          <w:rStyle w:val="Hyperlink.0"/>
          <w:rFonts w:ascii="Times New Roman" w:hAnsi="Times New Roman"/>
          <w:sz w:val="24"/>
          <w:szCs w:val="24"/>
          <w:rtl w:val="0"/>
          <w:lang w:val="it-IT"/>
        </w:rPr>
        <w:t xml:space="preserve"> = 37.41, </w:t>
      </w:r>
      <w:ins w:id="371" w:date="2023-08-18T12:02:06Z" w:author="Revisor">
        <w:r>
          <w:rPr>
            <w:rStyle w:val="Hyperlink.0"/>
            <w:rFonts w:ascii="Times New Roman" w:hAnsi="Times New Roman"/>
            <w:sz w:val="24"/>
            <w:szCs w:val="24"/>
            <w:rtl w:val="0"/>
            <w:lang w:val="es-ES_tradnl"/>
          </w:rPr>
          <w:t xml:space="preserve">p </w:t>
        </w:r>
      </w:ins>
      <w:r>
        <w:rPr>
          <w:rStyle w:val="Hyperlink.0"/>
          <w:rFonts w:ascii="Times New Roman" w:hAnsi="Times New Roman"/>
          <w:sz w:val="24"/>
          <w:szCs w:val="24"/>
          <w:rtl w:val="0"/>
          <w:lang w:val="es-ES_tradnl"/>
        </w:rPr>
        <w:t>&lt; 0.001) y la prueba pareada de Wilcoxon determin</w:t>
      </w:r>
      <w:r>
        <w:rPr>
          <w:rStyle w:val="Ninguno"/>
          <w:rFonts w:ascii="Times New Roman" w:hAnsi="Times New Roman" w:hint="default"/>
          <w:sz w:val="24"/>
          <w:szCs w:val="24"/>
          <w:rtl w:val="0"/>
          <w:lang w:val="es-ES_tradnl"/>
        </w:rPr>
        <w:t xml:space="preserve">ó </w:t>
      </w:r>
      <w:r>
        <w:rPr>
          <w:rStyle w:val="Hyperlink.0"/>
          <w:rFonts w:ascii="Times New Roman" w:hAnsi="Times New Roman"/>
          <w:sz w:val="24"/>
          <w:szCs w:val="24"/>
          <w:rtl w:val="0"/>
          <w:lang w:val="es-ES_tradnl"/>
        </w:rPr>
        <w:t>diferencias entre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ficas dulceacu</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colas y marinas (</w:t>
      </w:r>
      <w:ins w:id="372" w:date="2023-08-18T12:02:24Z" w:author="Revisor">
        <w:r>
          <w:rPr>
            <w:rStyle w:val="Hyperlink.0"/>
            <w:rFonts w:ascii="Times New Roman" w:hAnsi="Times New Roman"/>
            <w:sz w:val="24"/>
            <w:szCs w:val="24"/>
            <w:rtl w:val="0"/>
            <w:lang w:val="es-ES_tradnl"/>
          </w:rPr>
          <w:t>p</w:t>
        </w:r>
      </w:ins>
      <w:r>
        <w:rPr>
          <w:rStyle w:val="Hyperlink.0"/>
          <w:rFonts w:ascii="Times New Roman" w:hAnsi="Times New Roman"/>
          <w:sz w:val="24"/>
          <w:szCs w:val="24"/>
          <w:rtl w:val="0"/>
        </w:rPr>
        <w:t xml:space="preserve"> = 0.02)</w:t>
      </w:r>
      <w:del w:id="373" w:date="2023-08-18T12:03:05Z" w:author="Revisor">
        <w:r>
          <w:rPr>
            <w:rStyle w:val="Hyperlink.0"/>
            <w:rFonts w:ascii="Times New Roman" w:hAnsi="Times New Roman"/>
            <w:sz w:val="24"/>
            <w:szCs w:val="24"/>
            <w:rtl w:val="0"/>
            <w:lang w:val="es-ES_tradnl"/>
          </w:rPr>
          <w:delText xml:space="preserve">, y entre marinas y terrestres ( &lt; 0.001). En el caso del </w:delText>
        </w:r>
      </w:del>
      <w:del w:id="374" w:date="2023-08-18T12:03:05Z" w:author="Revisor">
        <w:r>
          <w:rPr>
            <w:rStyle w:val="Ninguno"/>
            <w:rFonts w:ascii="Times New Roman" w:hAnsi="Times New Roman" w:hint="default"/>
            <w:sz w:val="24"/>
            <w:szCs w:val="24"/>
            <w:rtl w:val="0"/>
            <w:lang w:val="es-ES_tradnl"/>
          </w:rPr>
          <w:delText>í</w:delText>
        </w:r>
      </w:del>
      <w:del w:id="375" w:date="2023-08-18T12:03:05Z" w:author="Revisor">
        <w:r>
          <w:rPr>
            <w:rStyle w:val="Hyperlink.0"/>
            <w:rFonts w:ascii="Times New Roman" w:hAnsi="Times New Roman"/>
            <w:sz w:val="24"/>
            <w:szCs w:val="24"/>
            <w:rtl w:val="0"/>
            <w:lang w:val="es-ES_tradnl"/>
          </w:rPr>
          <w:delText>ndice QSS, la prueba de Kruskal-Wallis mostr</w:delText>
        </w:r>
      </w:del>
      <w:del w:id="376" w:date="2023-08-18T12:03:05Z" w:author="Revisor">
        <w:r>
          <w:rPr>
            <w:rStyle w:val="Ninguno"/>
            <w:rFonts w:ascii="Times New Roman" w:hAnsi="Times New Roman" w:hint="default"/>
            <w:sz w:val="24"/>
            <w:szCs w:val="24"/>
            <w:rtl w:val="0"/>
            <w:lang w:val="es-ES_tradnl"/>
          </w:rPr>
          <w:delText xml:space="preserve">ó </w:delText>
        </w:r>
      </w:del>
      <w:del w:id="377" w:date="2023-08-18T12:03:05Z" w:author="Revisor">
        <w:r>
          <w:rPr>
            <w:rStyle w:val="Hyperlink.0"/>
            <w:rFonts w:ascii="Times New Roman" w:hAnsi="Times New Roman"/>
            <w:sz w:val="24"/>
            <w:szCs w:val="24"/>
            <w:rtl w:val="0"/>
            <w:lang w:val="es-ES_tradnl"/>
          </w:rPr>
          <w:delText>diferencias significativas ( = 96.55, &lt; 0.001) y la prueba pareada de Wilcoxon determin</w:delText>
        </w:r>
      </w:del>
      <w:del w:id="378" w:date="2023-08-18T12:03:05Z" w:author="Revisor">
        <w:r>
          <w:rPr>
            <w:rStyle w:val="Ninguno"/>
            <w:rFonts w:ascii="Times New Roman" w:hAnsi="Times New Roman" w:hint="default"/>
            <w:sz w:val="24"/>
            <w:szCs w:val="24"/>
            <w:rtl w:val="0"/>
            <w:lang w:val="es-ES_tradnl"/>
          </w:rPr>
          <w:delText xml:space="preserve">ó </w:delText>
        </w:r>
      </w:del>
      <w:del w:id="379" w:date="2023-08-18T12:03:05Z" w:author="Revisor">
        <w:r>
          <w:rPr>
            <w:rStyle w:val="Hyperlink.0"/>
            <w:rFonts w:ascii="Times New Roman" w:hAnsi="Times New Roman"/>
            <w:sz w:val="24"/>
            <w:szCs w:val="24"/>
            <w:rtl w:val="0"/>
            <w:lang w:val="es-ES_tradnl"/>
          </w:rPr>
          <w:delText>diferencias entre redes tr</w:delText>
        </w:r>
      </w:del>
      <w:del w:id="380" w:date="2023-08-18T12:03:05Z" w:author="Revisor">
        <w:r>
          <w:rPr>
            <w:rStyle w:val="Ninguno"/>
            <w:rFonts w:ascii="Times New Roman" w:hAnsi="Times New Roman" w:hint="default"/>
            <w:sz w:val="24"/>
            <w:szCs w:val="24"/>
            <w:rtl w:val="0"/>
            <w:lang w:val="es-ES_tradnl"/>
          </w:rPr>
          <w:delText>ó</w:delText>
        </w:r>
      </w:del>
      <w:del w:id="381" w:date="2023-08-18T12:03:05Z" w:author="Revisor">
        <w:r>
          <w:rPr>
            <w:rStyle w:val="Hyperlink.0"/>
            <w:rFonts w:ascii="Times New Roman" w:hAnsi="Times New Roman"/>
            <w:sz w:val="24"/>
            <w:szCs w:val="24"/>
            <w:rtl w:val="0"/>
            <w:lang w:val="es-ES_tradnl"/>
          </w:rPr>
          <w:delText>ficas dulceacu</w:delText>
        </w:r>
      </w:del>
      <w:del w:id="382" w:date="2023-08-18T12:03:05Z" w:author="Revisor">
        <w:r>
          <w:rPr>
            <w:rStyle w:val="Ninguno"/>
            <w:rFonts w:ascii="Times New Roman" w:hAnsi="Times New Roman" w:hint="default"/>
            <w:sz w:val="24"/>
            <w:szCs w:val="24"/>
            <w:rtl w:val="0"/>
            <w:lang w:val="es-ES_tradnl"/>
          </w:rPr>
          <w:delText>í</w:delText>
        </w:r>
      </w:del>
      <w:del w:id="383" w:date="2023-08-18T12:03:05Z" w:author="Revisor">
        <w:r>
          <w:rPr>
            <w:rStyle w:val="Hyperlink.0"/>
            <w:rFonts w:ascii="Times New Roman" w:hAnsi="Times New Roman"/>
            <w:sz w:val="24"/>
            <w:szCs w:val="24"/>
            <w:rtl w:val="0"/>
            <w:lang w:val="es-ES_tradnl"/>
          </w:rPr>
          <w:delText>colas y terrestres ( &lt; 0.001), y entre marinas y terrestres ( &lt; 0.001).</w:delText>
        </w:r>
      </w:del>
      <w:ins w:id="384" w:date="2023-08-18T12:05:27Z" w:author="Revisor">
        <w:r>
          <w:rPr>
            <w:rStyle w:val="Hyperlink.0"/>
            <w:rFonts w:ascii="Times New Roman" w:hAnsi="Times New Roman"/>
            <w:sz w:val="24"/>
            <w:szCs w:val="24"/>
            <w:rtl w:val="0"/>
            <w:lang w:val="es-ES_tradnl"/>
          </w:rPr>
          <w:t>, siendo mayor la modularidad en redes dulceacu</w:t>
        </w:r>
      </w:ins>
      <w:ins w:id="385" w:date="2023-08-18T12:05:27Z" w:author="Revisor">
        <w:r>
          <w:rPr>
            <w:rStyle w:val="Hyperlink.0"/>
            <w:rFonts w:ascii="Times New Roman" w:hAnsi="Times New Roman" w:hint="default"/>
            <w:sz w:val="24"/>
            <w:szCs w:val="24"/>
            <w:rtl w:val="0"/>
          </w:rPr>
          <w:t>í</w:t>
        </w:r>
      </w:ins>
      <w:ins w:id="386" w:date="2023-08-18T12:05:27Z" w:author="Revisor">
        <w:r>
          <w:rPr>
            <w:rStyle w:val="Hyperlink.0"/>
            <w:rFonts w:ascii="Times New Roman" w:hAnsi="Times New Roman"/>
            <w:sz w:val="24"/>
            <w:szCs w:val="24"/>
            <w:rtl w:val="0"/>
            <w:lang w:val="es-ES_tradnl"/>
          </w:rPr>
          <w:t>colas; y entre marinas y terrestres (p &lt; 0.001), siendo mayor mayor en redes terrestres. El efecto del tama</w:t>
        </w:r>
      </w:ins>
      <w:ins w:id="387" w:date="2023-08-18T12:05:27Z" w:author="Revisor">
        <w:r>
          <w:rPr>
            <w:rStyle w:val="Hyperlink.0"/>
            <w:rFonts w:ascii="Times New Roman" w:hAnsi="Times New Roman" w:hint="default"/>
            <w:sz w:val="24"/>
            <w:szCs w:val="24"/>
            <w:rtl w:val="0"/>
            <w:lang w:val="es-ES_tradnl"/>
          </w:rPr>
          <w:t>ñ</w:t>
        </w:r>
      </w:ins>
      <w:ins w:id="388" w:date="2023-08-18T12:05:27Z" w:author="Revisor">
        <w:r>
          <w:rPr>
            <w:rStyle w:val="Hyperlink.0"/>
            <w:rFonts w:ascii="Times New Roman" w:hAnsi="Times New Roman"/>
            <w:sz w:val="24"/>
            <w:szCs w:val="24"/>
            <w:rtl w:val="0"/>
            <w:lang w:val="es-ES_tradnl"/>
          </w:rPr>
          <w:t>o de la muestra fue bajo-medio en todas las comparaciones (</w:t>
        </w:r>
      </w:ins>
      <w:ins w:id="389" w:date="2023-08-18T12:05:27Z" w:author="Revisor">
        <w:r>
          <w:rPr>
            <w:rFonts w:ascii="Times New Roman" w:hAnsi="Times New Roman" w:hint="default"/>
            <w:sz w:val="24"/>
            <w:szCs w:val="24"/>
            <w:rtl w:val="0"/>
            <w:lang w:val="es-ES_tradnl"/>
          </w:rPr>
          <w:t>ε</w:t>
        </w:r>
      </w:ins>
      <w:ins w:id="390" w:date="2023-08-18T12:05:27Z" w:author="Revisor">
        <w:r>
          <w:rPr>
            <w:rStyle w:val="Ninguno"/>
            <w:rFonts w:ascii="Times New Roman" w:hAnsi="Times New Roman"/>
            <w:sz w:val="24"/>
            <w:szCs w:val="24"/>
            <w:vertAlign w:val="superscript"/>
            <w:rtl w:val="0"/>
            <w:lang w:val="es-ES_tradnl"/>
          </w:rPr>
          <w:t>2</w:t>
        </w:r>
      </w:ins>
      <w:ins w:id="391" w:date="2023-08-18T12:05:27Z" w:author="Revisor">
        <w:r>
          <w:rPr>
            <w:rStyle w:val="Hyperlink.0"/>
            <w:rFonts w:ascii="Times New Roman" w:hAnsi="Times New Roman"/>
            <w:sz w:val="24"/>
            <w:szCs w:val="24"/>
            <w:rtl w:val="0"/>
          </w:rPr>
          <w:t xml:space="preserve"> &lt; 0.19).</w:t>
        </w:r>
      </w:ins>
    </w:p>
    <w:p>
      <w:pPr>
        <w:pStyle w:val="Cuerpo"/>
        <w:bidi w:val="0"/>
        <w:spacing w:after="140" w:line="360" w:lineRule="auto"/>
        <w:ind w:left="0" w:right="0" w:firstLine="0"/>
        <w:jc w:val="both"/>
        <w:rPr>
          <w:rStyle w:val="Ninguno"/>
          <w:rFonts w:ascii="Times New Roman" w:cs="Times New Roman" w:hAnsi="Times New Roman" w:eastAsia="Times New Roman"/>
          <w:sz w:val="24"/>
          <w:szCs w:val="24"/>
          <w:u w:val="none"/>
          <w:rtl w:val="0"/>
        </w:rPr>
      </w:pPr>
      <w:ins w:id="392" w:date="2023-08-18T12:05:27Z" w:author="Revisor">
        <w:r>
          <w:rPr>
            <w:rStyle w:val="Hyperlink.0"/>
            <w:rFonts w:ascii="Times New Roman" w:hAnsi="Times New Roman"/>
            <w:sz w:val="24"/>
            <w:szCs w:val="24"/>
            <w:rtl w:val="0"/>
            <w:lang w:val="es-ES_tradnl"/>
          </w:rPr>
          <w:t xml:space="preserve">En el caso del </w:t>
        </w:r>
      </w:ins>
      <w:ins w:id="393" w:date="2023-08-18T12:05:27Z" w:author="Revisor">
        <w:r>
          <w:rPr>
            <w:rStyle w:val="Hyperlink.0"/>
            <w:rFonts w:ascii="Times New Roman" w:hAnsi="Times New Roman" w:hint="default"/>
            <w:sz w:val="24"/>
            <w:szCs w:val="24"/>
            <w:rtl w:val="0"/>
          </w:rPr>
          <w:t>í</w:t>
        </w:r>
      </w:ins>
      <w:ins w:id="394" w:date="2023-08-18T12:05:27Z" w:author="Revisor">
        <w:r>
          <w:rPr>
            <w:rStyle w:val="Hyperlink.0"/>
            <w:rFonts w:ascii="Times New Roman" w:hAnsi="Times New Roman"/>
            <w:sz w:val="24"/>
            <w:szCs w:val="24"/>
            <w:rtl w:val="0"/>
            <w:lang w:val="es-ES_tradnl"/>
          </w:rPr>
          <w:t>ndice QSS, la prueba de Kruskal-Wallis mostr</w:t>
        </w:r>
      </w:ins>
      <w:ins w:id="395" w:date="2023-08-18T12:05:27Z" w:author="Revisor">
        <w:r>
          <w:rPr>
            <w:rStyle w:val="Hyperlink.0"/>
            <w:rFonts w:ascii="Times New Roman" w:hAnsi="Times New Roman" w:hint="default"/>
            <w:sz w:val="24"/>
            <w:szCs w:val="24"/>
            <w:rtl w:val="0"/>
          </w:rPr>
          <w:t xml:space="preserve">ó </w:t>
        </w:r>
      </w:ins>
      <w:ins w:id="396" w:date="2023-08-18T12:05:27Z" w:author="Revisor">
        <w:r>
          <w:rPr>
            <w:rStyle w:val="Hyperlink.0"/>
            <w:rFonts w:ascii="Times New Roman" w:hAnsi="Times New Roman"/>
            <w:sz w:val="24"/>
            <w:szCs w:val="24"/>
            <w:rtl w:val="0"/>
            <w:lang w:val="pt-PT"/>
          </w:rPr>
          <w:t>diferencias significativas (</w:t>
        </w:r>
      </w:ins>
      <w:ins w:id="397" w:date="2023-08-18T12:05:27Z" w:author="Revisor">
        <w:r>
          <w:rPr>
            <w:rFonts w:ascii="Arial Unicode MS" w:cs="Arial Unicode MS" w:hAnsi="Arial Unicode MS" w:eastAsia="Arial Unicode MS"/>
            <w:b w:val="0"/>
            <w:bCs w:val="0"/>
            <w:i w:val="0"/>
            <w:iCs w:val="0"/>
            <w:sz w:val="24"/>
            <w:szCs w:val="24"/>
            <w:rtl w:val="0"/>
            <w:lang w:val="es-ES_tradnl"/>
          </w:rPr>
          <w:t>᙭</w:t>
        </w:r>
      </w:ins>
      <w:ins w:id="398" w:date="2023-08-18T12:05:27Z" w:author="Revisor">
        <w:r>
          <w:rPr>
            <w:rStyle w:val="Ninguno"/>
            <w:rFonts w:ascii="Times New Roman" w:hAnsi="Times New Roman"/>
            <w:sz w:val="24"/>
            <w:szCs w:val="24"/>
            <w:vertAlign w:val="superscript"/>
            <w:rtl w:val="0"/>
            <w:lang w:val="es-ES_tradnl"/>
          </w:rPr>
          <w:t>2</w:t>
        </w:r>
      </w:ins>
      <w:ins w:id="399" w:date="2023-08-18T12:05:27Z" w:author="Revisor">
        <w:r>
          <w:rPr>
            <w:rStyle w:val="Hyperlink.0"/>
            <w:rFonts w:ascii="Times New Roman" w:hAnsi="Times New Roman"/>
            <w:sz w:val="24"/>
            <w:szCs w:val="24"/>
            <w:rtl w:val="0"/>
            <w:lang w:val="es-ES_tradnl"/>
          </w:rPr>
          <w:t xml:space="preserve"> = 96.55, p &lt; 0.001). La prueba pareada de Wilcoxon determin</w:t>
        </w:r>
      </w:ins>
      <w:ins w:id="400" w:date="2023-08-18T12:05:27Z" w:author="Revisor">
        <w:r>
          <w:rPr>
            <w:rStyle w:val="Hyperlink.0"/>
            <w:rFonts w:ascii="Times New Roman" w:hAnsi="Times New Roman" w:hint="default"/>
            <w:sz w:val="24"/>
            <w:szCs w:val="24"/>
            <w:rtl w:val="0"/>
          </w:rPr>
          <w:t xml:space="preserve">ó </w:t>
        </w:r>
      </w:ins>
      <w:ins w:id="401" w:date="2023-08-18T12:05:27Z" w:author="Revisor">
        <w:r>
          <w:rPr>
            <w:rStyle w:val="Hyperlink.0"/>
            <w:rFonts w:ascii="Times New Roman" w:hAnsi="Times New Roman"/>
            <w:sz w:val="24"/>
            <w:szCs w:val="24"/>
            <w:rtl w:val="0"/>
            <w:lang w:val="es-ES_tradnl"/>
          </w:rPr>
          <w:t>diferencias entre redes tr</w:t>
        </w:r>
      </w:ins>
      <w:ins w:id="402" w:date="2023-08-18T12:05:27Z" w:author="Revisor">
        <w:r>
          <w:rPr>
            <w:rStyle w:val="Hyperlink.0"/>
            <w:rFonts w:ascii="Times New Roman" w:hAnsi="Times New Roman" w:hint="default"/>
            <w:sz w:val="24"/>
            <w:szCs w:val="24"/>
            <w:rtl w:val="0"/>
            <w:lang w:val="es-ES_tradnl"/>
          </w:rPr>
          <w:t>ó</w:t>
        </w:r>
      </w:ins>
      <w:ins w:id="403" w:date="2023-08-18T12:05:27Z" w:author="Revisor">
        <w:r>
          <w:rPr>
            <w:rStyle w:val="Hyperlink.0"/>
            <w:rFonts w:ascii="Times New Roman" w:hAnsi="Times New Roman"/>
            <w:sz w:val="24"/>
            <w:szCs w:val="24"/>
            <w:rtl w:val="0"/>
            <w:lang w:val="es-ES_tradnl"/>
          </w:rPr>
          <w:t>ficas dulceacu</w:t>
        </w:r>
      </w:ins>
      <w:ins w:id="404" w:date="2023-08-18T12:05:27Z" w:author="Revisor">
        <w:r>
          <w:rPr>
            <w:rStyle w:val="Hyperlink.0"/>
            <w:rFonts w:ascii="Times New Roman" w:hAnsi="Times New Roman" w:hint="default"/>
            <w:sz w:val="24"/>
            <w:szCs w:val="24"/>
            <w:rtl w:val="0"/>
          </w:rPr>
          <w:t>í</w:t>
        </w:r>
      </w:ins>
      <w:ins w:id="405" w:date="2023-08-18T12:05:27Z" w:author="Revisor">
        <w:r>
          <w:rPr>
            <w:rStyle w:val="Hyperlink.0"/>
            <w:rFonts w:ascii="Times New Roman" w:hAnsi="Times New Roman"/>
            <w:sz w:val="24"/>
            <w:szCs w:val="24"/>
            <w:rtl w:val="0"/>
            <w:lang w:val="es-ES_tradnl"/>
          </w:rPr>
          <w:t>colas y terrestres (p &lt; 0.001), mostrando menor QSS en redes dulceacu</w:t>
        </w:r>
      </w:ins>
      <w:ins w:id="406" w:date="2023-08-18T12:05:27Z" w:author="Revisor">
        <w:r>
          <w:rPr>
            <w:rStyle w:val="Hyperlink.0"/>
            <w:rFonts w:ascii="Times New Roman" w:hAnsi="Times New Roman" w:hint="default"/>
            <w:sz w:val="24"/>
            <w:szCs w:val="24"/>
            <w:rtl w:val="0"/>
          </w:rPr>
          <w:t>í</w:t>
        </w:r>
      </w:ins>
      <w:ins w:id="407" w:date="2023-08-18T12:05:27Z" w:author="Revisor">
        <w:r>
          <w:rPr>
            <w:rStyle w:val="Hyperlink.0"/>
            <w:rFonts w:ascii="Times New Roman" w:hAnsi="Times New Roman"/>
            <w:sz w:val="24"/>
            <w:szCs w:val="24"/>
            <w:rtl w:val="0"/>
            <w:lang w:val="es-ES_tradnl"/>
          </w:rPr>
          <w:t>colas; y entre marinas y terrestres (p &lt; 0.001), mostrando menor QSS en redes marinas. El efecto del tama</w:t>
        </w:r>
      </w:ins>
      <w:ins w:id="408" w:date="2023-08-18T12:05:27Z" w:author="Revisor">
        <w:r>
          <w:rPr>
            <w:rStyle w:val="Hyperlink.0"/>
            <w:rFonts w:ascii="Times New Roman" w:hAnsi="Times New Roman" w:hint="default"/>
            <w:sz w:val="24"/>
            <w:szCs w:val="24"/>
            <w:rtl w:val="0"/>
            <w:lang w:val="es-ES_tradnl"/>
          </w:rPr>
          <w:t>ñ</w:t>
        </w:r>
      </w:ins>
      <w:ins w:id="409" w:date="2023-08-18T12:05:27Z" w:author="Revisor">
        <w:r>
          <w:rPr>
            <w:rStyle w:val="Hyperlink.0"/>
            <w:rFonts w:ascii="Times New Roman" w:hAnsi="Times New Roman"/>
            <w:sz w:val="24"/>
            <w:szCs w:val="24"/>
            <w:rtl w:val="0"/>
            <w:lang w:val="es-ES_tradnl"/>
          </w:rPr>
          <w:t>o de la muestra fue medio-alto en todas las comparaciones (</w:t>
        </w:r>
      </w:ins>
      <w:ins w:id="410" w:date="2023-08-18T12:05:27Z" w:author="Revisor">
        <w:r>
          <w:rPr>
            <w:rFonts w:ascii="Times New Roman" w:hAnsi="Times New Roman" w:hint="default"/>
            <w:sz w:val="24"/>
            <w:szCs w:val="24"/>
            <w:rtl w:val="0"/>
            <w:lang w:val="es-ES_tradnl"/>
          </w:rPr>
          <w:t>ε</w:t>
        </w:r>
      </w:ins>
      <w:ins w:id="411" w:date="2023-08-18T12:05:27Z" w:author="Revisor">
        <w:r>
          <w:rPr>
            <w:rStyle w:val="Ninguno"/>
            <w:rFonts w:ascii="Times New Roman" w:hAnsi="Times New Roman"/>
            <w:sz w:val="24"/>
            <w:szCs w:val="24"/>
            <w:vertAlign w:val="superscript"/>
            <w:rtl w:val="0"/>
            <w:lang w:val="es-ES_tradnl"/>
          </w:rPr>
          <w:t>2</w:t>
        </w:r>
      </w:ins>
      <w:ins w:id="412" w:date="2023-08-18T12:05:27Z" w:author="Revisor">
        <w:r>
          <w:rPr>
            <w:rStyle w:val="Hyperlink.0"/>
            <w:rFonts w:ascii="Times New Roman" w:hAnsi="Times New Roman"/>
            <w:sz w:val="24"/>
            <w:szCs w:val="24"/>
            <w:rtl w:val="0"/>
            <w:lang w:val="es-ES_tradnl"/>
          </w:rPr>
          <w:t xml:space="preserve"> &lt; 0.42), es decir, que las diferencias deben ser consideradas con cierto recaudo.</w:t>
        </w:r>
      </w:ins>
    </w:p>
    <w:p>
      <w:pPr>
        <w:pStyle w:val="Cuerpo"/>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Relaci</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lang w:val="es-ES_tradnl"/>
        </w:rPr>
        <w:t>n complejidad-estabilidad</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complejidad-estabilidad en las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ficas estudiadas fue diferente de acuerdo a la propiedad de estabilidad considerada (Fig. 3).</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fr-FR"/>
        </w:rPr>
        <w:t>En t</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es-ES_tradnl"/>
        </w:rPr>
        <w:t>rminos generales, es decir</w:t>
      </w:r>
      <w:ins w:id="413" w:date="2023-08-18T12:07:33Z" w:author="Revisor">
        <w:r>
          <w:rPr>
            <w:rStyle w:val="Hyperlink.0"/>
            <w:rFonts w:ascii="Times New Roman" w:hAnsi="Times New Roman"/>
            <w:sz w:val="24"/>
            <w:szCs w:val="24"/>
            <w:rtl w:val="0"/>
            <w:lang w:val="es-ES_tradnl"/>
          </w:rPr>
          <w:t>,</w:t>
        </w:r>
      </w:ins>
      <w:r>
        <w:rPr>
          <w:rStyle w:val="Hyperlink.0"/>
          <w:rFonts w:ascii="Times New Roman" w:hAnsi="Times New Roman"/>
          <w:sz w:val="24"/>
          <w:szCs w:val="24"/>
          <w:rtl w:val="0"/>
          <w:lang w:val="es-ES_tradnl"/>
        </w:rPr>
        <w:t xml:space="preserve"> sin tener en cuenta el tipo de ecosistema,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complejidad-modularidad fue negativa, donde redes con mayor conectividad presentaron valores de modularidad relativamente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bajos. Para el caso de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ndice QSS, las l</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neas de regresi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mostraron diferentes pendientes como consecuencia de una amplia dispersi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en los valores del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 xml:space="preserve">ndice. Las regresiones lineales de los cuantiles 50 y 25 del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ndice mostraron pendientes hacia valores de mayor estabilidad (i.e.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cercanos a cero) a medida que aumentaba la complejidad. Sin embargo, la regresi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del cuantil 75, que representa a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relativamente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estables, present</w:t>
      </w:r>
      <w:r>
        <w:rPr>
          <w:rStyle w:val="Ninguno"/>
          <w:rFonts w:ascii="Times New Roman" w:hAnsi="Times New Roman" w:hint="default"/>
          <w:sz w:val="24"/>
          <w:szCs w:val="24"/>
          <w:rtl w:val="0"/>
          <w:lang w:val="es-ES_tradnl"/>
        </w:rPr>
        <w:t xml:space="preserve">ó </w:t>
      </w:r>
      <w:r>
        <w:rPr>
          <w:rStyle w:val="Hyperlink.0"/>
          <w:rFonts w:ascii="Times New Roman" w:hAnsi="Times New Roman"/>
          <w:sz w:val="24"/>
          <w:szCs w:val="24"/>
          <w:rtl w:val="0"/>
          <w:lang w:val="es-ES_tradnl"/>
        </w:rPr>
        <w:t>un comportamiento uniforme a lo largo del eje de variaci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 complejidad.</w:t>
      </w:r>
    </w:p>
    <w:p>
      <w:pPr>
        <w:pStyle w:val="Cuerpo"/>
        <w:bidi w:val="0"/>
        <w:spacing w:after="140"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 xml:space="preserve">Al considerar el tipo de ecosistema,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dulceacu</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cola</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 xml:space="preserve">,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it-IT"/>
        </w:rPr>
        <w:t>marino</w:t>
      </w:r>
      <w:r>
        <w:rPr>
          <w:rStyle w:val="Ninguno"/>
          <w:rFonts w:ascii="Times New Roman" w:hAnsi="Times New Roman" w:hint="default"/>
          <w:sz w:val="24"/>
          <w:szCs w:val="24"/>
          <w:rtl w:val="0"/>
          <w:lang w:val="es-ES_tradnl"/>
        </w:rPr>
        <w:t xml:space="preserve">’ </w:t>
      </w:r>
      <w:r>
        <w:rPr>
          <w:rStyle w:val="Hyperlink.0"/>
          <w:rFonts w:ascii="Times New Roman" w:hAnsi="Times New Roman"/>
          <w:sz w:val="24"/>
          <w:szCs w:val="24"/>
          <w:rtl w:val="0"/>
        </w:rPr>
        <w:t xml:space="preserve">y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it-IT"/>
        </w:rPr>
        <w:t>terrestre</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s-ES_tradnl"/>
        </w:rPr>
        <w:t>,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complejidad-estabilidad fue similar y negativa cuando </w:t>
      </w:r>
      <w:ins w:id="414" w:date="2023-08-18T12:13:24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pt-PT"/>
        </w:rPr>
        <w:t>consider</w:t>
      </w:r>
      <w:del w:id="415" w:date="2023-08-18T12:13:27Z" w:author="Revisor">
        <w:r>
          <w:rPr>
            <w:rStyle w:val="Hyperlink.0"/>
            <w:rFonts w:ascii="Times New Roman" w:hAnsi="Times New Roman"/>
            <w:sz w:val="24"/>
            <w:szCs w:val="24"/>
            <w:rtl w:val="0"/>
            <w:lang w:val="es-ES_tradnl"/>
          </w:rPr>
          <w:delText>amos</w:delText>
        </w:r>
      </w:del>
      <w:ins w:id="416" w:date="2023-08-18T12:13:27Z" w:author="Revisor">
        <w:r>
          <w:rPr>
            <w:rStyle w:val="Hyperlink.0"/>
            <w:rFonts w:ascii="Times New Roman" w:hAnsi="Times New Roman" w:hint="default"/>
            <w:sz w:val="24"/>
            <w:szCs w:val="24"/>
            <w:rtl w:val="0"/>
            <w:lang w:val="es-ES_tradnl"/>
          </w:rPr>
          <w:t>ó</w:t>
        </w:r>
      </w:ins>
      <w:r>
        <w:rPr>
          <w:rStyle w:val="Hyperlink.0"/>
          <w:rFonts w:ascii="Times New Roman" w:hAnsi="Times New Roman"/>
          <w:sz w:val="24"/>
          <w:szCs w:val="24"/>
          <w:rtl w:val="0"/>
          <w:lang w:val="es-ES_tradnl"/>
        </w:rPr>
        <w:t xml:space="preserve"> la modularidad como propiedad de estabilidad (Fig. 4, panel superior). Por otro lado,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ndice QSS present</w:t>
      </w:r>
      <w:r>
        <w:rPr>
          <w:rStyle w:val="Ninguno"/>
          <w:rFonts w:ascii="Times New Roman" w:hAnsi="Times New Roman" w:hint="default"/>
          <w:sz w:val="24"/>
          <w:szCs w:val="24"/>
          <w:rtl w:val="0"/>
          <w:lang w:val="es-ES_tradnl"/>
        </w:rPr>
        <w:t xml:space="preserve">ó </w:t>
      </w:r>
      <w:r>
        <w:rPr>
          <w:rStyle w:val="Hyperlink.0"/>
          <w:rFonts w:ascii="Times New Roman" w:hAnsi="Times New Roman"/>
          <w:sz w:val="24"/>
          <w:szCs w:val="24"/>
          <w:rtl w:val="0"/>
          <w:lang w:val="es-ES_tradnl"/>
        </w:rPr>
        <w:t>distintas tendencias y diferencias significativas entre los ecosistemas dulceacu</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cola y marino (prueba pareada, &lt; 0.001). Las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ficas de ecosistemas dulceacu</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colas presentaron una tendencia negativa, donde redes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complejas fueron menos estables; mientras que las redes marinas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complejas mostraron mayor estabilidad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ndice QSS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it-IT"/>
        </w:rPr>
        <w:t>s cercano a cero) (Fig. 4, panel inferior).</w:t>
      </w:r>
    </w:p>
    <w:p>
      <w:pPr>
        <w:pStyle w:val="Cuerpo"/>
        <w:spacing w:after="36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n-US"/>
        </w:rPr>
        <w:t>Discusi</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rPr>
        <w:t>n</w:t>
      </w:r>
    </w:p>
    <w:p>
      <w:pPr>
        <w:pStyle w:val="Cuerpo"/>
        <w:bidi w:val="0"/>
        <w:spacing w:after="160"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it-IT"/>
        </w:rPr>
        <w:t>La b</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squeda de similitudes y diferencias entre ecosistemas ha dado lugar al conocimiento de algunos de los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informativos patrones y procesos de la ecolog</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 xml:space="preserve">a (Shurin et al., 2005). Sin embargo, es a partir de las </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pt-PT"/>
        </w:rPr>
        <w:t>ltimas d</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es-ES_tradnl"/>
        </w:rPr>
        <w:t>cadas donde compara</w:t>
      </w:r>
      <w:ins w:id="417" w:date="2023-08-18T12:07:56Z" w:author="Revisor">
        <w:r>
          <w:rPr>
            <w:rStyle w:val="Hyperlink.0"/>
            <w:rFonts w:ascii="Times New Roman" w:hAnsi="Times New Roman"/>
            <w:sz w:val="24"/>
            <w:szCs w:val="24"/>
            <w:rtl w:val="0"/>
            <w:lang w:val="es-ES_tradnl"/>
          </w:rPr>
          <w:t>c</w:t>
        </w:r>
      </w:ins>
      <w:del w:id="418" w:date="2023-08-18T12:07:56Z" w:author="Revisor">
        <w:r>
          <w:rPr>
            <w:rStyle w:val="Hyperlink.0"/>
            <w:rFonts w:ascii="Times New Roman" w:hAnsi="Times New Roman"/>
            <w:sz w:val="24"/>
            <w:szCs w:val="24"/>
            <w:rtl w:val="0"/>
          </w:rPr>
          <w:delText>s</w:delText>
        </w:r>
      </w:del>
      <w:r>
        <w:rPr>
          <w:rStyle w:val="Hyperlink.0"/>
          <w:rFonts w:ascii="Times New Roman" w:hAnsi="Times New Roman"/>
          <w:sz w:val="24"/>
          <w:szCs w:val="24"/>
          <w:rtl w:val="0"/>
          <w:lang w:val="es-ES_tradnl"/>
        </w:rPr>
        <w:t xml:space="preserve">iones directas y cuantitativas se han empezado a realizar como consecuencia de la disponibilidad de grandes bases de datos (Allesina &amp; Pascual, 2008; Brose et al., 2019; Marina et al., 2018). En este trabajo </w:t>
      </w:r>
      <w:ins w:id="419" w:date="2023-08-18T12:14:36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es-ES_tradnl"/>
        </w:rPr>
        <w:t>describ</w:t>
      </w:r>
      <w:del w:id="420" w:date="2023-08-18T12:14:39Z" w:author="Revisor">
        <w:r>
          <w:rPr>
            <w:rStyle w:val="Hyperlink.0"/>
            <w:rFonts w:ascii="Times New Roman" w:hAnsi="Times New Roman"/>
            <w:sz w:val="24"/>
            <w:szCs w:val="24"/>
            <w:rtl w:val="0"/>
            <w:lang w:val="it-IT"/>
          </w:rPr>
          <w:delText>imos</w:delText>
        </w:r>
      </w:del>
      <w:ins w:id="421" w:date="2023-08-18T12:14:39Z" w:author="Revisor">
        <w:r>
          <w:rPr>
            <w:rStyle w:val="Hyperlink.0"/>
            <w:rFonts w:ascii="Times New Roman" w:hAnsi="Times New Roman"/>
            <w:sz w:val="24"/>
            <w:szCs w:val="24"/>
            <w:rtl w:val="0"/>
            <w:lang w:val="es-ES_tradnl"/>
          </w:rPr>
          <w:t>e</w:t>
        </w:r>
      </w:ins>
      <w:r>
        <w:rPr>
          <w:rStyle w:val="Hyperlink.0"/>
          <w:rFonts w:ascii="Times New Roman" w:hAnsi="Times New Roman"/>
          <w:sz w:val="24"/>
          <w:szCs w:val="24"/>
          <w:rtl w:val="0"/>
          <w:lang w:val="es-ES_tradnl"/>
        </w:rPr>
        <w:t>, por primera vez, la multidimensionalidad de la estabilidad y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complejidad-estabilidad utilizando una base de datos de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fr-FR"/>
        </w:rPr>
        <w:t>s de 300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ricas cubriendo un rango amplio de complejidad en distintos tipos de ecosistemas.</w:t>
      </w:r>
    </w:p>
    <w:p>
      <w:pPr>
        <w:pStyle w:val="Cuerpo"/>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pt-PT"/>
        </w:rPr>
        <w:t>Estabilidad</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Nuestros resultados muestran que la estabilidad de las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var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pt-PT"/>
        </w:rPr>
        <w:t>a seg</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n el ecosistema. Las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ficas terrestres y marinas son distintas considerando no solo indicadores indirectos (modularidad) sino tambi</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es-ES_tradnl"/>
        </w:rPr>
        <w:t>n directos de estabilidad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ndice QSS). En este sentido, existen diferencias importantes entre las redes acu</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ticas en general (dulceacu</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cola + marina) y las terrestres. Los ecosistemas acu</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ticos y terrestres son contrastantes en sus procesos biol</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gicos y ecol</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gicos, como la tasa de crecimiento de los productores primarios (Cebrian &amp; Lartigue, 2004), la incidencia de caracter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sticas de las especies (tama</w:t>
      </w:r>
      <w:r>
        <w:rPr>
          <w:rStyle w:val="Ninguno"/>
          <w:rFonts w:ascii="Times New Roman" w:hAnsi="Times New Roman" w:hint="default"/>
          <w:sz w:val="24"/>
          <w:szCs w:val="24"/>
          <w:rtl w:val="0"/>
          <w:lang w:val="es-ES_tradnl"/>
        </w:rPr>
        <w:t>ñ</w:t>
      </w:r>
      <w:r>
        <w:rPr>
          <w:rStyle w:val="Hyperlink.0"/>
          <w:rFonts w:ascii="Times New Roman" w:hAnsi="Times New Roman"/>
          <w:sz w:val="24"/>
          <w:szCs w:val="24"/>
          <w:rtl w:val="0"/>
          <w:lang w:val="es-ES_tradnl"/>
        </w:rPr>
        <w:t>o corporal) en las interacciones presa-depredador (Yodzis &amp; Innes, 1992) y el flujo de energ</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rPr>
        <w:t>a (Nowlin et al., 2008).</w:t>
      </w:r>
    </w:p>
    <w:p>
      <w:pPr>
        <w:pStyle w:val="Cuerpo"/>
        <w:bidi w:val="0"/>
        <w:spacing w:after="160"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El acoplamiento de h</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bitats y el subsidio de energ</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 diferencial podr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an explicar que las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acu</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ticas sean relativamente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estables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ndice QSS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cercano a cero) que las terrestres. En general, los ecosistemas acu</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ticos reciben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pt-PT"/>
        </w:rPr>
        <w:t>s subdsidios de recursos al</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ctonos (tanto org</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pt-PT"/>
        </w:rPr>
        <w:t>nicos como inorg</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nicos) que los terrestres (Pace et al., 2004; Rodr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fr-FR"/>
        </w:rPr>
        <w:t>guez-Fl</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fr-FR"/>
        </w:rPr>
        <w:t>rez et al., 2023). En particular la materia org</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nica o detrito sustenta altos niveles de producci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secundaria, generando as</w:t>
      </w:r>
      <w:r>
        <w:rPr>
          <w:rStyle w:val="Ninguno"/>
          <w:rFonts w:ascii="Times New Roman" w:hAnsi="Times New Roman" w:hint="default"/>
          <w:sz w:val="24"/>
          <w:szCs w:val="24"/>
          <w:rtl w:val="0"/>
          <w:lang w:val="es-ES_tradnl"/>
        </w:rPr>
        <w:t xml:space="preserve">í </w:t>
      </w:r>
      <w:r>
        <w:rPr>
          <w:rStyle w:val="Hyperlink.0"/>
          <w:rFonts w:ascii="Times New Roman" w:hAnsi="Times New Roman"/>
          <w:sz w:val="24"/>
          <w:szCs w:val="24"/>
          <w:rtl w:val="0"/>
          <w:lang w:val="es-ES_tradnl"/>
        </w:rPr>
        <w:t>una comunidad diversa de especies detrit</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voras. Dichas especies acumulan menos biomasa y son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eficientes en el reciclado de materia en los ecosistemas acu</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ticos que en los terrestres (Cebrian, 2004; Cebrian &amp; Lartigue, 2004). Estas diferencias en la estructura y funcionamiento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fico podr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an sustentar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acu</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pt-PT"/>
        </w:rPr>
        <w:t>ticas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estables en compara</w:t>
      </w:r>
      <w:ins w:id="422" w:date="2023-08-18T12:08:16Z" w:author="Revisor">
        <w:r>
          <w:rPr>
            <w:rStyle w:val="Hyperlink.0"/>
            <w:rFonts w:ascii="Times New Roman" w:hAnsi="Times New Roman"/>
            <w:sz w:val="24"/>
            <w:szCs w:val="24"/>
            <w:rtl w:val="0"/>
            <w:lang w:val="es-ES_tradnl"/>
          </w:rPr>
          <w:t>c</w:t>
        </w:r>
      </w:ins>
      <w:del w:id="423" w:date="2023-08-18T12:08:16Z" w:author="Revisor">
        <w:r>
          <w:rPr>
            <w:rStyle w:val="Hyperlink.0"/>
            <w:rFonts w:ascii="Times New Roman" w:hAnsi="Times New Roman"/>
            <w:sz w:val="24"/>
            <w:szCs w:val="24"/>
            <w:rtl w:val="0"/>
          </w:rPr>
          <w:delText>s</w:delText>
        </w:r>
      </w:del>
      <w:r>
        <w:rPr>
          <w:rStyle w:val="Hyperlink.0"/>
          <w:rFonts w:ascii="Times New Roman" w:hAnsi="Times New Roman"/>
          <w:sz w:val="24"/>
          <w:szCs w:val="24"/>
          <w:rtl w:val="0"/>
        </w:rPr>
        <w:t>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con las terrestres.</w:t>
      </w:r>
    </w:p>
    <w:p>
      <w:pPr>
        <w:pStyle w:val="Cuerpo"/>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Relaci</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lang w:val="es-ES_tradnl"/>
        </w:rPr>
        <w:t>n complejidad-estabilidad</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Este trabajo muestra que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complejidad-estabilidad var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 de acuerdo al indicador de estabilidad considerado y seg</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n el tipo de ecosistema evaluado.</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El debate complejidad-estabilidad en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que se origin</w:t>
      </w:r>
      <w:r>
        <w:rPr>
          <w:rStyle w:val="Ninguno"/>
          <w:rFonts w:ascii="Times New Roman" w:hAnsi="Times New Roman" w:hint="default"/>
          <w:sz w:val="24"/>
          <w:szCs w:val="24"/>
          <w:rtl w:val="0"/>
          <w:lang w:val="es-ES_tradnl"/>
        </w:rPr>
        <w:t xml:space="preserve">ó </w:t>
      </w:r>
      <w:r>
        <w:rPr>
          <w:rStyle w:val="Hyperlink.0"/>
          <w:rFonts w:ascii="Times New Roman" w:hAnsi="Times New Roman"/>
          <w:sz w:val="24"/>
          <w:szCs w:val="24"/>
          <w:rtl w:val="0"/>
          <w:lang w:val="es-ES_tradnl"/>
        </w:rPr>
        <w:t>a partir del trabajo de May (1973), ha generado una vasta cantidad de trabajos de investigaci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nl-NL"/>
        </w:rPr>
        <w:t>n te</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ricos y emp</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ricos. Existen tantas investigaciones que sugieren una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negativa entre complejidad y estabilidad, como investigaciones que sugieren lo contrario (ver tabla 4 en Landi et al. (2018)). Esto se basa en la diversidad de indicadores de complejidad utilizados (e.g. n</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mero de especies, conectividad), pero sobre todo en los referidos a la estabilidad debido a su naturaleza multidimensional (Dom</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nguez-Garc</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 et al., 2019; Donohue et al., 2016). Nuestros resultados no escapan a esta realidad, ya que describen una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claramente negativa entre complejidad y estabilidad al considerar la modularidad como indicador, y relaciones positivas y uniformes con respecto al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it-IT"/>
        </w:rPr>
        <w:t>ndice QSS.</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negativa entre complejidad y modularidad que </w:t>
      </w:r>
      <w:ins w:id="424" w:date="2023-08-18T12:13:36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pt-PT"/>
        </w:rPr>
        <w:t>encontr</w:t>
      </w:r>
      <w:del w:id="425" w:date="2023-08-18T12:13:39Z" w:author="Revisor">
        <w:r>
          <w:rPr>
            <w:rStyle w:val="Hyperlink.0"/>
            <w:rFonts w:ascii="Times New Roman" w:hAnsi="Times New Roman"/>
            <w:sz w:val="24"/>
            <w:szCs w:val="24"/>
            <w:rtl w:val="0"/>
            <w:lang w:val="es-ES_tradnl"/>
          </w:rPr>
          <w:delText>amos</w:delText>
        </w:r>
      </w:del>
      <w:ins w:id="426" w:date="2023-08-18T12:13:39Z" w:author="Revisor">
        <w:r>
          <w:rPr>
            <w:rStyle w:val="Hyperlink.0"/>
            <w:rFonts w:ascii="Times New Roman" w:hAnsi="Times New Roman" w:hint="default"/>
            <w:sz w:val="24"/>
            <w:szCs w:val="24"/>
            <w:rtl w:val="0"/>
            <w:lang w:val="es-ES_tradnl"/>
          </w:rPr>
          <w:t>ó</w:t>
        </w:r>
      </w:ins>
      <w:r>
        <w:rPr>
          <w:rStyle w:val="Hyperlink.0"/>
          <w:rFonts w:ascii="Times New Roman" w:hAnsi="Times New Roman"/>
          <w:sz w:val="24"/>
          <w:szCs w:val="24"/>
          <w:rtl w:val="0"/>
          <w:lang w:val="es-ES_tradnl"/>
        </w:rPr>
        <w:t xml:space="preserve"> no solo a nivel general, sino para cada uno de los tipos de ecosistema confirma lo sugerido originalmente y de manera te</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rica por May (1973). Las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ricas de menor conectividad, propiedad utilizada para describir la complejidad, suelen representar ecosistemas naturales grandes, donde la estructura de las redes es la de subgrupos de especies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conectados entre s</w:t>
      </w:r>
      <w:r>
        <w:rPr>
          <w:rStyle w:val="Ninguno"/>
          <w:rFonts w:ascii="Times New Roman" w:hAnsi="Times New Roman" w:hint="default"/>
          <w:sz w:val="24"/>
          <w:szCs w:val="24"/>
          <w:rtl w:val="0"/>
          <w:lang w:val="es-ES_tradnl"/>
        </w:rPr>
        <w:t xml:space="preserve">í </w:t>
      </w:r>
      <w:r>
        <w:rPr>
          <w:rStyle w:val="Hyperlink.0"/>
          <w:rFonts w:ascii="Times New Roman" w:hAnsi="Times New Roman"/>
          <w:sz w:val="24"/>
          <w:szCs w:val="24"/>
          <w:rtl w:val="0"/>
          <w:lang w:val="es-ES_tradnl"/>
        </w:rPr>
        <w:t>que con el resto de las especies, incrementando as</w:t>
      </w:r>
      <w:r>
        <w:rPr>
          <w:rStyle w:val="Ninguno"/>
          <w:rFonts w:ascii="Times New Roman" w:hAnsi="Times New Roman" w:hint="default"/>
          <w:sz w:val="24"/>
          <w:szCs w:val="24"/>
          <w:rtl w:val="0"/>
          <w:lang w:val="es-ES_tradnl"/>
        </w:rPr>
        <w:t xml:space="preserve">í </w:t>
      </w:r>
      <w:r>
        <w:rPr>
          <w:rStyle w:val="Hyperlink.0"/>
          <w:rFonts w:ascii="Times New Roman" w:hAnsi="Times New Roman"/>
          <w:sz w:val="24"/>
          <w:szCs w:val="24"/>
          <w:rtl w:val="0"/>
          <w:lang w:val="es-ES_tradnl"/>
        </w:rPr>
        <w:t>la modularidad (Frelat et al., 2022; Kortsch et al., 2015; Rodriguez et al., 2022). Por otro lado, la baja modularidad en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ricas podr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 deberse a una alta proporci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 especies generalistas y/u omn</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voras observada en ecosistemas naturales (Digel et al., 2014; Thompson et al., 2007), donde las interacciones entre m</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dulos reducir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an la formaci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n de subgrupos.</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 xml:space="preserve">El indicador de estabilidad QSS es un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ndice relativamente novedoso (Allesina &amp; Pascual, 2008); de hecho</w:t>
      </w:r>
      <w:ins w:id="427" w:date="2023-08-18T12:08:42Z" w:author="Revisor">
        <w:r>
          <w:rPr>
            <w:rStyle w:val="Hyperlink.0"/>
            <w:rFonts w:ascii="Times New Roman" w:hAnsi="Times New Roman"/>
            <w:sz w:val="24"/>
            <w:szCs w:val="24"/>
            <w:rtl w:val="0"/>
            <w:lang w:val="es-ES_tradnl"/>
          </w:rPr>
          <w:t>,</w:t>
        </w:r>
      </w:ins>
      <w:r>
        <w:rPr>
          <w:rStyle w:val="Hyperlink.0"/>
          <w:rFonts w:ascii="Times New Roman" w:hAnsi="Times New Roman"/>
          <w:sz w:val="24"/>
          <w:szCs w:val="24"/>
          <w:rtl w:val="0"/>
          <w:lang w:val="es-ES_tradnl"/>
        </w:rPr>
        <w:t xml:space="preserve"> esta es la primera vez que es utilizado en una base grande de datos emp</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ricos. Nuestros resultados plantean diferencias en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complejidad-estabilidad de acuerdo a la estabilidad relativa de las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ficas. Redes relativamente menos estables aumentar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an su estabilidad con la complejidad, describiendo una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complejidad-estabilidad positiva. Esto sugiere que en este tipo de redes, la complejidad (conectividad) aumentar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 la robustez y actuar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 previniendo el colapso frente a perturbaciones (extinciones de especies) (Dunne &amp; Williams, 2009; Gilbert, 2009). Esta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pt-PT"/>
        </w:rPr>
        <w:t>n positiva parecer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 ser propia de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ficas de ecosistemas marinos. Por otro lado, nuestros resultados sugieren que redes m</w:t>
      </w:r>
      <w:r>
        <w:rPr>
          <w:rStyle w:val="Ninguno"/>
          <w:rFonts w:ascii="Times New Roman" w:hAnsi="Times New Roman" w:hint="default"/>
          <w:sz w:val="24"/>
          <w:szCs w:val="24"/>
          <w:rtl w:val="0"/>
          <w:lang w:val="es-ES_tradnl"/>
        </w:rPr>
        <w:t>á</w:t>
      </w:r>
      <w:r>
        <w:rPr>
          <w:rStyle w:val="Hyperlink.0"/>
          <w:rFonts w:ascii="Times New Roman" w:hAnsi="Times New Roman"/>
          <w:sz w:val="24"/>
          <w:szCs w:val="24"/>
          <w:rtl w:val="0"/>
          <w:lang w:val="es-ES_tradnl"/>
        </w:rPr>
        <w:t>s estables son invariantes a variaciones en la complejidad, estableciendo una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complejidad-estabilidad uniforme. </w:t>
      </w:r>
      <w:del w:id="428" w:date="2023-08-18T12:09:27Z" w:author="Revisor">
        <w:r>
          <w:rPr>
            <w:rStyle w:val="Hyperlink.0"/>
            <w:rFonts w:ascii="Times New Roman" w:hAnsi="Times New Roman"/>
            <w:sz w:val="24"/>
            <w:szCs w:val="24"/>
            <w:rtl w:val="0"/>
            <w:lang w:val="es-ES_tradnl"/>
          </w:rPr>
          <w:delText>Esta ausencia de relaci</w:delText>
        </w:r>
      </w:del>
      <w:del w:id="429" w:date="2023-08-18T12:09:27Z" w:author="Revisor">
        <w:r>
          <w:rPr>
            <w:rStyle w:val="Ninguno"/>
            <w:rFonts w:ascii="Times New Roman" w:hAnsi="Times New Roman" w:hint="default"/>
            <w:sz w:val="24"/>
            <w:szCs w:val="24"/>
            <w:rtl w:val="0"/>
            <w:lang w:val="es-ES_tradnl"/>
          </w:rPr>
          <w:delText>ó</w:delText>
        </w:r>
      </w:del>
      <w:del w:id="430" w:date="2023-08-18T12:09:27Z" w:author="Revisor">
        <w:r>
          <w:rPr>
            <w:rStyle w:val="Hyperlink.0"/>
            <w:rFonts w:ascii="Times New Roman" w:hAnsi="Times New Roman"/>
            <w:sz w:val="24"/>
            <w:szCs w:val="24"/>
            <w:rtl w:val="0"/>
            <w:lang w:val="es-ES_tradnl"/>
          </w:rPr>
          <w:delText>n fue propuesta originalmente por Jacquet et al. (2016) luego de analizar 116 redes tr</w:delText>
        </w:r>
      </w:del>
      <w:del w:id="431" w:date="2023-08-18T12:09:27Z" w:author="Revisor">
        <w:r>
          <w:rPr>
            <w:rStyle w:val="Ninguno"/>
            <w:rFonts w:ascii="Times New Roman" w:hAnsi="Times New Roman" w:hint="default"/>
            <w:sz w:val="24"/>
            <w:szCs w:val="24"/>
            <w:rtl w:val="0"/>
            <w:lang w:val="es-ES_tradnl"/>
          </w:rPr>
          <w:delText>ó</w:delText>
        </w:r>
      </w:del>
      <w:del w:id="432" w:date="2023-08-18T12:09:27Z" w:author="Revisor">
        <w:r>
          <w:rPr>
            <w:rStyle w:val="Hyperlink.0"/>
            <w:rFonts w:ascii="Times New Roman" w:hAnsi="Times New Roman"/>
            <w:sz w:val="24"/>
            <w:szCs w:val="24"/>
            <w:rtl w:val="0"/>
            <w:lang w:val="pt-PT"/>
          </w:rPr>
          <w:delText>ficas emp</w:delText>
        </w:r>
      </w:del>
      <w:del w:id="433" w:date="2023-08-18T12:09:27Z" w:author="Revisor">
        <w:r>
          <w:rPr>
            <w:rStyle w:val="Ninguno"/>
            <w:rFonts w:ascii="Times New Roman" w:hAnsi="Times New Roman" w:hint="default"/>
            <w:sz w:val="24"/>
            <w:szCs w:val="24"/>
            <w:rtl w:val="0"/>
            <w:lang w:val="es-ES_tradnl"/>
          </w:rPr>
          <w:delText>í</w:delText>
        </w:r>
      </w:del>
      <w:del w:id="434" w:date="2023-08-18T12:09:27Z" w:author="Revisor">
        <w:r>
          <w:rPr>
            <w:rStyle w:val="Hyperlink.0"/>
            <w:rFonts w:ascii="Times New Roman" w:hAnsi="Times New Roman"/>
            <w:sz w:val="24"/>
            <w:szCs w:val="24"/>
            <w:rtl w:val="0"/>
            <w:lang w:val="es-ES_tradnl"/>
          </w:rPr>
          <w:delText>ricas cuantitativas, es decir considerando la fuerza de interacci</w:delText>
        </w:r>
      </w:del>
      <w:del w:id="435" w:date="2023-08-18T12:09:27Z" w:author="Revisor">
        <w:r>
          <w:rPr>
            <w:rStyle w:val="Ninguno"/>
            <w:rFonts w:ascii="Times New Roman" w:hAnsi="Times New Roman" w:hint="default"/>
            <w:sz w:val="24"/>
            <w:szCs w:val="24"/>
            <w:rtl w:val="0"/>
            <w:lang w:val="es-ES_tradnl"/>
          </w:rPr>
          <w:delText>ó</w:delText>
        </w:r>
      </w:del>
      <w:del w:id="436" w:date="2023-08-18T12:09:27Z" w:author="Revisor">
        <w:r>
          <w:rPr>
            <w:rStyle w:val="Hyperlink.0"/>
            <w:rFonts w:ascii="Times New Roman" w:hAnsi="Times New Roman"/>
            <w:sz w:val="24"/>
            <w:szCs w:val="24"/>
            <w:rtl w:val="0"/>
            <w:lang w:val="es-ES_tradnl"/>
          </w:rPr>
          <w:delText>n. Los autores hipotetizan que la mayor</w:delText>
        </w:r>
      </w:del>
      <w:del w:id="437" w:date="2023-08-18T12:09:27Z" w:author="Revisor">
        <w:r>
          <w:rPr>
            <w:rStyle w:val="Ninguno"/>
            <w:rFonts w:ascii="Times New Roman" w:hAnsi="Times New Roman" w:hint="default"/>
            <w:sz w:val="24"/>
            <w:szCs w:val="24"/>
            <w:rtl w:val="0"/>
            <w:lang w:val="es-ES_tradnl"/>
          </w:rPr>
          <w:delText>í</w:delText>
        </w:r>
      </w:del>
      <w:del w:id="438" w:date="2023-08-18T12:09:27Z" w:author="Revisor">
        <w:r>
          <w:rPr>
            <w:rStyle w:val="Hyperlink.0"/>
            <w:rFonts w:ascii="Times New Roman" w:hAnsi="Times New Roman"/>
            <w:sz w:val="24"/>
            <w:szCs w:val="24"/>
            <w:rtl w:val="0"/>
            <w:lang w:val="es-ES_tradnl"/>
          </w:rPr>
          <w:delText xml:space="preserve">a de las redes estudiadas tienen un control </w:delText>
        </w:r>
      </w:del>
      <w:del w:id="439" w:date="2023-08-18T12:09:27Z" w:author="Revisor">
        <w:r>
          <w:rPr>
            <w:rStyle w:val="Ninguno"/>
            <w:rFonts w:ascii="Times New Roman" w:hAnsi="Times New Roman" w:hint="default"/>
            <w:sz w:val="24"/>
            <w:szCs w:val="24"/>
            <w:rtl w:val="0"/>
            <w:lang w:val="es-ES_tradnl"/>
          </w:rPr>
          <w:delText>‘</w:delText>
        </w:r>
      </w:del>
      <w:del w:id="440" w:date="2023-08-18T12:09:27Z" w:author="Revisor">
        <w:r>
          <w:rPr>
            <w:rStyle w:val="Hyperlink.0"/>
            <w:rFonts w:ascii="Times New Roman" w:hAnsi="Times New Roman"/>
            <w:sz w:val="24"/>
            <w:szCs w:val="24"/>
            <w:rtl w:val="0"/>
            <w:lang w:val="en-US"/>
          </w:rPr>
          <w:delText>top-down</w:delText>
        </w:r>
      </w:del>
      <w:del w:id="441" w:date="2023-08-18T12:09:27Z" w:author="Revisor">
        <w:r>
          <w:rPr>
            <w:rStyle w:val="Ninguno"/>
            <w:rFonts w:ascii="Times New Roman" w:hAnsi="Times New Roman" w:hint="default"/>
            <w:sz w:val="24"/>
            <w:szCs w:val="24"/>
            <w:rtl w:val="0"/>
            <w:lang w:val="es-ES_tradnl"/>
          </w:rPr>
          <w:delText xml:space="preserve">’ </w:delText>
        </w:r>
      </w:del>
      <w:del w:id="442" w:date="2023-08-18T12:09:27Z" w:author="Revisor">
        <w:r>
          <w:rPr>
            <w:rStyle w:val="Hyperlink.0"/>
            <w:rFonts w:ascii="Times New Roman" w:hAnsi="Times New Roman"/>
            <w:sz w:val="24"/>
            <w:szCs w:val="24"/>
            <w:rtl w:val="0"/>
            <w:lang w:val="es-ES_tradnl"/>
          </w:rPr>
          <w:delText>y que la fuerza de interacci</w:delText>
        </w:r>
      </w:del>
      <w:del w:id="443" w:date="2023-08-18T12:09:27Z" w:author="Revisor">
        <w:r>
          <w:rPr>
            <w:rStyle w:val="Ninguno"/>
            <w:rFonts w:ascii="Times New Roman" w:hAnsi="Times New Roman" w:hint="default"/>
            <w:sz w:val="24"/>
            <w:szCs w:val="24"/>
            <w:rtl w:val="0"/>
            <w:lang w:val="es-ES_tradnl"/>
          </w:rPr>
          <w:delText>ó</w:delText>
        </w:r>
      </w:del>
      <w:del w:id="444" w:date="2023-08-18T12:09:27Z" w:author="Revisor">
        <w:r>
          <w:rPr>
            <w:rStyle w:val="Hyperlink.0"/>
            <w:rFonts w:ascii="Times New Roman" w:hAnsi="Times New Roman"/>
            <w:sz w:val="24"/>
            <w:szCs w:val="24"/>
            <w:rtl w:val="0"/>
            <w:lang w:val="es-ES_tradnl"/>
          </w:rPr>
          <w:delText>n intraespec</w:delText>
        </w:r>
      </w:del>
      <w:del w:id="445" w:date="2023-08-18T12:09:27Z" w:author="Revisor">
        <w:r>
          <w:rPr>
            <w:rStyle w:val="Ninguno"/>
            <w:rFonts w:ascii="Times New Roman" w:hAnsi="Times New Roman" w:hint="default"/>
            <w:sz w:val="24"/>
            <w:szCs w:val="24"/>
            <w:rtl w:val="0"/>
            <w:lang w:val="es-ES_tradnl"/>
          </w:rPr>
          <w:delText>í</w:delText>
        </w:r>
      </w:del>
      <w:del w:id="446" w:date="2023-08-18T12:09:27Z" w:author="Revisor">
        <w:r>
          <w:rPr>
            <w:rStyle w:val="Hyperlink.0"/>
            <w:rFonts w:ascii="Times New Roman" w:hAnsi="Times New Roman"/>
            <w:sz w:val="24"/>
            <w:szCs w:val="24"/>
            <w:rtl w:val="0"/>
            <w:lang w:val="es-ES_tradnl"/>
          </w:rPr>
          <w:delText>fica es insignificante con respecto a la interespec</w:delText>
        </w:r>
      </w:del>
      <w:del w:id="447" w:date="2023-08-18T12:09:27Z" w:author="Revisor">
        <w:r>
          <w:rPr>
            <w:rStyle w:val="Ninguno"/>
            <w:rFonts w:ascii="Times New Roman" w:hAnsi="Times New Roman" w:hint="default"/>
            <w:sz w:val="24"/>
            <w:szCs w:val="24"/>
            <w:rtl w:val="0"/>
            <w:lang w:val="es-ES_tradnl"/>
          </w:rPr>
          <w:delText>í</w:delText>
        </w:r>
      </w:del>
      <w:del w:id="448" w:date="2023-08-18T12:09:27Z" w:author="Revisor">
        <w:r>
          <w:rPr>
            <w:rStyle w:val="Hyperlink.0"/>
            <w:rFonts w:ascii="Times New Roman" w:hAnsi="Times New Roman"/>
            <w:sz w:val="24"/>
            <w:szCs w:val="24"/>
            <w:rtl w:val="0"/>
            <w:lang w:val="es-ES_tradnl"/>
          </w:rPr>
          <w:delText>fica, lo que promover</w:delText>
        </w:r>
      </w:del>
      <w:del w:id="449" w:date="2023-08-18T12:09:27Z" w:author="Revisor">
        <w:r>
          <w:rPr>
            <w:rStyle w:val="Ninguno"/>
            <w:rFonts w:ascii="Times New Roman" w:hAnsi="Times New Roman" w:hint="default"/>
            <w:sz w:val="24"/>
            <w:szCs w:val="24"/>
            <w:rtl w:val="0"/>
            <w:lang w:val="es-ES_tradnl"/>
          </w:rPr>
          <w:delText>í</w:delText>
        </w:r>
      </w:del>
      <w:del w:id="450" w:date="2023-08-18T12:09:27Z" w:author="Revisor">
        <w:r>
          <w:rPr>
            <w:rStyle w:val="Hyperlink.0"/>
            <w:rFonts w:ascii="Times New Roman" w:hAnsi="Times New Roman"/>
            <w:sz w:val="24"/>
            <w:szCs w:val="24"/>
            <w:rtl w:val="0"/>
            <w:lang w:val="es-ES_tradnl"/>
          </w:rPr>
          <w:delText>a la ausencia de relaci</w:delText>
        </w:r>
      </w:del>
      <w:del w:id="451" w:date="2023-08-18T12:09:27Z" w:author="Revisor">
        <w:r>
          <w:rPr>
            <w:rStyle w:val="Ninguno"/>
            <w:rFonts w:ascii="Times New Roman" w:hAnsi="Times New Roman" w:hint="default"/>
            <w:sz w:val="24"/>
            <w:szCs w:val="24"/>
            <w:rtl w:val="0"/>
            <w:lang w:val="es-ES_tradnl"/>
          </w:rPr>
          <w:delText>ó</w:delText>
        </w:r>
      </w:del>
      <w:del w:id="452" w:date="2023-08-18T12:09:27Z" w:author="Revisor">
        <w:r>
          <w:rPr>
            <w:rStyle w:val="Hyperlink.0"/>
            <w:rFonts w:ascii="Times New Roman" w:hAnsi="Times New Roman"/>
            <w:sz w:val="24"/>
            <w:szCs w:val="24"/>
            <w:rtl w:val="0"/>
            <w:lang w:val="es-ES_tradnl"/>
          </w:rPr>
          <w:delText>n. Asimismo, concluyen que la organizaci</w:delText>
        </w:r>
      </w:del>
      <w:del w:id="453" w:date="2023-08-18T12:09:27Z" w:author="Revisor">
        <w:r>
          <w:rPr>
            <w:rStyle w:val="Ninguno"/>
            <w:rFonts w:ascii="Times New Roman" w:hAnsi="Times New Roman" w:hint="default"/>
            <w:sz w:val="24"/>
            <w:szCs w:val="24"/>
            <w:rtl w:val="0"/>
            <w:lang w:val="es-ES_tradnl"/>
          </w:rPr>
          <w:delText>ó</w:delText>
        </w:r>
      </w:del>
      <w:del w:id="454" w:date="2023-08-18T12:09:27Z" w:author="Revisor">
        <w:r>
          <w:rPr>
            <w:rStyle w:val="Hyperlink.0"/>
            <w:rFonts w:ascii="Times New Roman" w:hAnsi="Times New Roman"/>
            <w:sz w:val="24"/>
            <w:szCs w:val="24"/>
            <w:rtl w:val="0"/>
            <w:lang w:val="da-DK"/>
          </w:rPr>
          <w:delText>n energ</w:delText>
        </w:r>
      </w:del>
      <w:del w:id="455" w:date="2023-08-18T12:09:27Z" w:author="Revisor">
        <w:r>
          <w:rPr>
            <w:rStyle w:val="Ninguno"/>
            <w:rFonts w:ascii="Times New Roman" w:hAnsi="Times New Roman" w:hint="default"/>
            <w:sz w:val="24"/>
            <w:szCs w:val="24"/>
            <w:rtl w:val="0"/>
            <w:lang w:val="es-ES_tradnl"/>
          </w:rPr>
          <w:delText>é</w:delText>
        </w:r>
      </w:del>
      <w:del w:id="456" w:date="2023-08-18T12:09:27Z" w:author="Revisor">
        <w:r>
          <w:rPr>
            <w:rStyle w:val="Hyperlink.0"/>
            <w:rFonts w:ascii="Times New Roman" w:hAnsi="Times New Roman"/>
            <w:sz w:val="24"/>
            <w:szCs w:val="24"/>
            <w:rtl w:val="0"/>
            <w:lang w:val="it-IT"/>
          </w:rPr>
          <w:delText>tica intr</w:delText>
        </w:r>
      </w:del>
      <w:del w:id="457" w:date="2023-08-18T12:09:27Z" w:author="Revisor">
        <w:r>
          <w:rPr>
            <w:rStyle w:val="Ninguno"/>
            <w:rFonts w:ascii="Times New Roman" w:hAnsi="Times New Roman" w:hint="default"/>
            <w:sz w:val="24"/>
            <w:szCs w:val="24"/>
            <w:rtl w:val="0"/>
            <w:lang w:val="es-ES_tradnl"/>
          </w:rPr>
          <w:delText>í</w:delText>
        </w:r>
      </w:del>
      <w:del w:id="458" w:date="2023-08-18T12:09:27Z" w:author="Revisor">
        <w:r>
          <w:rPr>
            <w:rStyle w:val="Hyperlink.0"/>
            <w:rFonts w:ascii="Times New Roman" w:hAnsi="Times New Roman"/>
            <w:sz w:val="24"/>
            <w:szCs w:val="24"/>
            <w:rtl w:val="0"/>
            <w:lang w:val="es-ES_tradnl"/>
          </w:rPr>
          <w:delText>nseca es un factor estabilizante que permite que ecosistemas complejos se recuperen luego de una perturbaci</w:delText>
        </w:r>
      </w:del>
      <w:del w:id="459" w:date="2023-08-18T12:09:27Z" w:author="Revisor">
        <w:r>
          <w:rPr>
            <w:rStyle w:val="Ninguno"/>
            <w:rFonts w:ascii="Times New Roman" w:hAnsi="Times New Roman" w:hint="default"/>
            <w:sz w:val="24"/>
            <w:szCs w:val="24"/>
            <w:rtl w:val="0"/>
            <w:lang w:val="es-ES_tradnl"/>
          </w:rPr>
          <w:delText>ó</w:delText>
        </w:r>
      </w:del>
      <w:del w:id="460" w:date="2023-08-18T12:09:27Z" w:author="Revisor">
        <w:r>
          <w:rPr>
            <w:rStyle w:val="Hyperlink.0"/>
            <w:rFonts w:ascii="Times New Roman" w:hAnsi="Times New Roman"/>
            <w:sz w:val="24"/>
            <w:szCs w:val="24"/>
            <w:rtl w:val="0"/>
            <w:lang w:val="es-ES_tradnl"/>
          </w:rPr>
          <w:delText>n. Nuestro trabajo confirma dicho patr</w:delText>
        </w:r>
      </w:del>
      <w:del w:id="461" w:date="2023-08-18T12:09:27Z" w:author="Revisor">
        <w:r>
          <w:rPr>
            <w:rStyle w:val="Ninguno"/>
            <w:rFonts w:ascii="Times New Roman" w:hAnsi="Times New Roman" w:hint="default"/>
            <w:sz w:val="24"/>
            <w:szCs w:val="24"/>
            <w:rtl w:val="0"/>
            <w:lang w:val="es-ES_tradnl"/>
          </w:rPr>
          <w:delText>ó</w:delText>
        </w:r>
      </w:del>
      <w:del w:id="462" w:date="2023-08-18T12:09:27Z" w:author="Revisor">
        <w:r>
          <w:rPr>
            <w:rStyle w:val="Hyperlink.0"/>
            <w:rFonts w:ascii="Times New Roman" w:hAnsi="Times New Roman"/>
            <w:sz w:val="24"/>
            <w:szCs w:val="24"/>
            <w:rtl w:val="0"/>
            <w:lang w:val="en-US"/>
          </w:rPr>
          <w:delText>n extendi</w:delText>
        </w:r>
      </w:del>
      <w:del w:id="463" w:date="2023-08-18T12:09:27Z" w:author="Revisor">
        <w:r>
          <w:rPr>
            <w:rStyle w:val="Ninguno"/>
            <w:rFonts w:ascii="Times New Roman" w:hAnsi="Times New Roman" w:hint="default"/>
            <w:sz w:val="24"/>
            <w:szCs w:val="24"/>
            <w:rtl w:val="0"/>
            <w:lang w:val="es-ES_tradnl"/>
          </w:rPr>
          <w:delText>é</w:delText>
        </w:r>
      </w:del>
      <w:del w:id="464" w:date="2023-08-18T12:09:27Z" w:author="Revisor">
        <w:r>
          <w:rPr>
            <w:rStyle w:val="Hyperlink.0"/>
            <w:rFonts w:ascii="Times New Roman" w:hAnsi="Times New Roman"/>
            <w:sz w:val="24"/>
            <w:szCs w:val="24"/>
            <w:rtl w:val="0"/>
            <w:lang w:val="es-ES_tradnl"/>
          </w:rPr>
          <w:delText>ndolo a redes cualitativas, donde solo la presencia-ausencia de la interacci</w:delText>
        </w:r>
      </w:del>
      <w:del w:id="465" w:date="2023-08-18T12:09:27Z" w:author="Revisor">
        <w:r>
          <w:rPr>
            <w:rStyle w:val="Ninguno"/>
            <w:rFonts w:ascii="Times New Roman" w:hAnsi="Times New Roman" w:hint="default"/>
            <w:sz w:val="24"/>
            <w:szCs w:val="24"/>
            <w:rtl w:val="0"/>
            <w:lang w:val="es-ES_tradnl"/>
          </w:rPr>
          <w:delText>ó</w:delText>
        </w:r>
      </w:del>
      <w:del w:id="466" w:date="2023-08-18T12:09:27Z" w:author="Revisor">
        <w:r>
          <w:rPr>
            <w:rStyle w:val="Hyperlink.0"/>
            <w:rFonts w:ascii="Times New Roman" w:hAnsi="Times New Roman"/>
            <w:sz w:val="24"/>
            <w:szCs w:val="24"/>
            <w:rtl w:val="0"/>
            <w:lang w:val="it-IT"/>
          </w:rPr>
          <w:delText>n (topolog</w:delText>
        </w:r>
      </w:del>
      <w:del w:id="467" w:date="2023-08-18T12:09:27Z" w:author="Revisor">
        <w:r>
          <w:rPr>
            <w:rStyle w:val="Ninguno"/>
            <w:rFonts w:ascii="Times New Roman" w:hAnsi="Times New Roman" w:hint="default"/>
            <w:sz w:val="24"/>
            <w:szCs w:val="24"/>
            <w:rtl w:val="0"/>
            <w:lang w:val="es-ES_tradnl"/>
          </w:rPr>
          <w:delText>í</w:delText>
        </w:r>
      </w:del>
      <w:del w:id="468" w:date="2023-08-18T12:09:27Z" w:author="Revisor">
        <w:r>
          <w:rPr>
            <w:rStyle w:val="Hyperlink.0"/>
            <w:rFonts w:ascii="Times New Roman" w:hAnsi="Times New Roman"/>
            <w:sz w:val="24"/>
            <w:szCs w:val="24"/>
            <w:rtl w:val="0"/>
            <w:lang w:val="es-ES_tradnl"/>
          </w:rPr>
          <w:delText>a) es analizada. Esta relaci</w:delText>
        </w:r>
      </w:del>
      <w:del w:id="469" w:date="2023-08-18T12:09:27Z" w:author="Revisor">
        <w:r>
          <w:rPr>
            <w:rStyle w:val="Ninguno"/>
            <w:rFonts w:ascii="Times New Roman" w:hAnsi="Times New Roman" w:hint="default"/>
            <w:sz w:val="24"/>
            <w:szCs w:val="24"/>
            <w:rtl w:val="0"/>
            <w:lang w:val="es-ES_tradnl"/>
          </w:rPr>
          <w:delText>ó</w:delText>
        </w:r>
      </w:del>
      <w:del w:id="470" w:date="2023-08-18T12:09:27Z" w:author="Revisor">
        <w:r>
          <w:rPr>
            <w:rStyle w:val="Hyperlink.0"/>
            <w:rFonts w:ascii="Times New Roman" w:hAnsi="Times New Roman"/>
            <w:sz w:val="24"/>
            <w:szCs w:val="24"/>
            <w:rtl w:val="0"/>
            <w:lang w:val="es-ES_tradnl"/>
          </w:rPr>
          <w:delText>n uniforme parecer</w:delText>
        </w:r>
      </w:del>
      <w:del w:id="471" w:date="2023-08-18T12:09:27Z" w:author="Revisor">
        <w:r>
          <w:rPr>
            <w:rStyle w:val="Ninguno"/>
            <w:rFonts w:ascii="Times New Roman" w:hAnsi="Times New Roman" w:hint="default"/>
            <w:sz w:val="24"/>
            <w:szCs w:val="24"/>
            <w:rtl w:val="0"/>
            <w:lang w:val="es-ES_tradnl"/>
          </w:rPr>
          <w:delText>í</w:delText>
        </w:r>
      </w:del>
      <w:del w:id="472" w:date="2023-08-18T12:09:27Z" w:author="Revisor">
        <w:r>
          <w:rPr>
            <w:rStyle w:val="Hyperlink.0"/>
            <w:rFonts w:ascii="Times New Roman" w:hAnsi="Times New Roman"/>
            <w:sz w:val="24"/>
            <w:szCs w:val="24"/>
            <w:rtl w:val="0"/>
            <w:lang w:val="es-ES_tradnl"/>
          </w:rPr>
          <w:delText>a ser propia de redes tr</w:delText>
        </w:r>
      </w:del>
      <w:del w:id="473" w:date="2023-08-18T12:09:27Z" w:author="Revisor">
        <w:r>
          <w:rPr>
            <w:rStyle w:val="Ninguno"/>
            <w:rFonts w:ascii="Times New Roman" w:hAnsi="Times New Roman" w:hint="default"/>
            <w:sz w:val="24"/>
            <w:szCs w:val="24"/>
            <w:rtl w:val="0"/>
            <w:lang w:val="es-ES_tradnl"/>
          </w:rPr>
          <w:delText>ó</w:delText>
        </w:r>
      </w:del>
      <w:del w:id="474" w:date="2023-08-18T12:09:27Z" w:author="Revisor">
        <w:r>
          <w:rPr>
            <w:rStyle w:val="Hyperlink.0"/>
            <w:rFonts w:ascii="Times New Roman" w:hAnsi="Times New Roman"/>
            <w:sz w:val="24"/>
            <w:szCs w:val="24"/>
            <w:rtl w:val="0"/>
            <w:lang w:val="pt-PT"/>
          </w:rPr>
          <w:delText>ficas de ecosistemas terrestres.</w:delText>
        </w:r>
      </w:del>
      <w:ins w:id="475" w:date="2023-08-18T12:29:01Z" w:author="Revisor">
        <w:r>
          <w:rPr>
            <w:rStyle w:val="Hyperlink.0"/>
            <w:rFonts w:ascii="Times New Roman" w:hAnsi="Times New Roman"/>
            <w:sz w:val="24"/>
            <w:szCs w:val="24"/>
            <w:rtl w:val="0"/>
            <w:lang w:val="es-ES_tradnl"/>
          </w:rPr>
          <w:t>Esta ausencia de relaci</w:t>
        </w:r>
      </w:ins>
      <w:ins w:id="476" w:date="2023-08-18T12:29:01Z" w:author="Revisor">
        <w:r>
          <w:rPr>
            <w:rStyle w:val="Hyperlink.0"/>
            <w:rFonts w:ascii="Times New Roman" w:hAnsi="Times New Roman" w:hint="default"/>
            <w:sz w:val="24"/>
            <w:szCs w:val="24"/>
            <w:rtl w:val="0"/>
            <w:lang w:val="es-ES_tradnl"/>
          </w:rPr>
          <w:t>ó</w:t>
        </w:r>
      </w:ins>
      <w:ins w:id="477" w:date="2023-08-18T12:29:01Z" w:author="Revisor">
        <w:r>
          <w:rPr>
            <w:rStyle w:val="Hyperlink.0"/>
            <w:rFonts w:ascii="Times New Roman" w:hAnsi="Times New Roman"/>
            <w:sz w:val="24"/>
            <w:szCs w:val="24"/>
            <w:rtl w:val="0"/>
            <w:lang w:val="es-ES_tradnl"/>
          </w:rPr>
          <w:t>n fue propuesta originalmente por Jacquet</w:t>
        </w:r>
      </w:ins>
      <w:ins w:id="478" w:date="2023-08-18T12:29:01Z" w:author="Revisor">
        <w:r>
          <w:rPr>
            <w:rStyle w:val="Hyperlink.0"/>
            <w:rFonts w:ascii="Times New Roman" w:hAnsi="Times New Roman"/>
            <w:sz w:val="24"/>
            <w:szCs w:val="24"/>
            <w:rtl w:val="0"/>
            <w:lang w:val="es-ES_tradnl"/>
          </w:rPr>
          <w:t xml:space="preserve"> et al. (</w:t>
        </w:r>
      </w:ins>
      <w:ins w:id="479" w:date="2023-08-18T12:29:01Z" w:author="Revisor">
        <w:r>
          <w:rPr>
            <w:rStyle w:val="Hyperlink.0"/>
            <w:rFonts w:ascii="Times New Roman" w:hAnsi="Times New Roman"/>
            <w:sz w:val="24"/>
            <w:szCs w:val="24"/>
            <w:rtl w:val="0"/>
          </w:rPr>
          <w:t>2016</w:t>
        </w:r>
      </w:ins>
      <w:ins w:id="480" w:date="2023-08-18T12:29:01Z" w:author="Revisor">
        <w:r>
          <w:rPr>
            <w:rStyle w:val="Hyperlink.0"/>
            <w:rFonts w:ascii="Times New Roman" w:hAnsi="Times New Roman"/>
            <w:sz w:val="24"/>
            <w:szCs w:val="24"/>
            <w:rtl w:val="0"/>
            <w:lang w:val="es-ES_tradnl"/>
          </w:rPr>
          <w:t>)</w:t>
        </w:r>
      </w:ins>
      <w:ins w:id="481" w:date="2023-08-18T12:29:01Z" w:author="Revisor">
        <w:r>
          <w:rPr>
            <w:rStyle w:val="Hyperlink.0"/>
            <w:rFonts w:ascii="Times New Roman" w:hAnsi="Times New Roman"/>
            <w:sz w:val="24"/>
            <w:szCs w:val="24"/>
            <w:rtl w:val="0"/>
            <w:lang w:val="es-ES_tradnl"/>
          </w:rPr>
          <w:t xml:space="preserve"> luego de analizar 116 redes tr</w:t>
        </w:r>
      </w:ins>
      <w:ins w:id="482" w:date="2023-08-18T12:29:01Z" w:author="Revisor">
        <w:r>
          <w:rPr>
            <w:rStyle w:val="Hyperlink.0"/>
            <w:rFonts w:ascii="Times New Roman" w:hAnsi="Times New Roman" w:hint="default"/>
            <w:sz w:val="24"/>
            <w:szCs w:val="24"/>
            <w:rtl w:val="0"/>
            <w:lang w:val="es-ES_tradnl"/>
          </w:rPr>
          <w:t>ó</w:t>
        </w:r>
      </w:ins>
      <w:ins w:id="483" w:date="2023-08-18T12:29:01Z" w:author="Revisor">
        <w:r>
          <w:rPr>
            <w:rStyle w:val="Hyperlink.0"/>
            <w:rFonts w:ascii="Times New Roman" w:hAnsi="Times New Roman"/>
            <w:sz w:val="24"/>
            <w:szCs w:val="24"/>
            <w:rtl w:val="0"/>
            <w:lang w:val="pt-PT"/>
          </w:rPr>
          <w:t>ficas emp</w:t>
        </w:r>
      </w:ins>
      <w:ins w:id="484" w:date="2023-08-18T12:29:01Z" w:author="Revisor">
        <w:r>
          <w:rPr>
            <w:rStyle w:val="Hyperlink.0"/>
            <w:rFonts w:ascii="Times New Roman" w:hAnsi="Times New Roman" w:hint="default"/>
            <w:sz w:val="24"/>
            <w:szCs w:val="24"/>
            <w:rtl w:val="0"/>
          </w:rPr>
          <w:t>í</w:t>
        </w:r>
      </w:ins>
      <w:ins w:id="485" w:date="2023-08-18T12:29:01Z" w:author="Revisor">
        <w:r>
          <w:rPr>
            <w:rStyle w:val="Hyperlink.0"/>
            <w:rFonts w:ascii="Times New Roman" w:hAnsi="Times New Roman"/>
            <w:sz w:val="24"/>
            <w:szCs w:val="24"/>
            <w:rtl w:val="0"/>
            <w:lang w:val="es-ES_tradnl"/>
          </w:rPr>
          <w:t>ricas cuantitativas (considerando la fuerza de interacci</w:t>
        </w:r>
      </w:ins>
      <w:ins w:id="486" w:date="2023-08-18T12:29:01Z" w:author="Revisor">
        <w:r>
          <w:rPr>
            <w:rStyle w:val="Hyperlink.0"/>
            <w:rFonts w:ascii="Times New Roman" w:hAnsi="Times New Roman" w:hint="default"/>
            <w:sz w:val="24"/>
            <w:szCs w:val="24"/>
            <w:rtl w:val="0"/>
            <w:lang w:val="es-ES_tradnl"/>
          </w:rPr>
          <w:t>ó</w:t>
        </w:r>
      </w:ins>
      <w:ins w:id="487" w:date="2023-08-18T12:29:01Z" w:author="Revisor">
        <w:r>
          <w:rPr>
            <w:rStyle w:val="Hyperlink.0"/>
            <w:rFonts w:ascii="Times New Roman" w:hAnsi="Times New Roman"/>
            <w:sz w:val="24"/>
            <w:szCs w:val="24"/>
            <w:rtl w:val="0"/>
            <w:lang w:val="es-ES_tradnl"/>
          </w:rPr>
          <w:t>n) de ecosistemas dulceacu</w:t>
        </w:r>
      </w:ins>
      <w:ins w:id="488" w:date="2023-08-18T12:29:01Z" w:author="Revisor">
        <w:r>
          <w:rPr>
            <w:rStyle w:val="Hyperlink.0"/>
            <w:rFonts w:ascii="Times New Roman" w:hAnsi="Times New Roman" w:hint="default"/>
            <w:sz w:val="24"/>
            <w:szCs w:val="24"/>
            <w:rtl w:val="0"/>
          </w:rPr>
          <w:t>í</w:t>
        </w:r>
      </w:ins>
      <w:ins w:id="489" w:date="2023-08-18T12:29:01Z" w:author="Revisor">
        <w:r>
          <w:rPr>
            <w:rStyle w:val="Hyperlink.0"/>
            <w:rFonts w:ascii="Times New Roman" w:hAnsi="Times New Roman"/>
            <w:sz w:val="24"/>
            <w:szCs w:val="24"/>
            <w:rtl w:val="0"/>
            <w:lang w:val="es-ES_tradnl"/>
          </w:rPr>
          <w:t>colas, marinos y terrestres. Los autores concluyen que las propiedades cl</w:t>
        </w:r>
      </w:ins>
      <w:ins w:id="490" w:date="2023-08-18T12:29:01Z" w:author="Revisor">
        <w:r>
          <w:rPr>
            <w:rStyle w:val="Hyperlink.0"/>
            <w:rFonts w:ascii="Times New Roman" w:hAnsi="Times New Roman" w:hint="default"/>
            <w:sz w:val="24"/>
            <w:szCs w:val="24"/>
            <w:rtl w:val="0"/>
          </w:rPr>
          <w:t>á</w:t>
        </w:r>
      </w:ins>
      <w:ins w:id="491" w:date="2023-08-18T12:29:01Z" w:author="Revisor">
        <w:r>
          <w:rPr>
            <w:rStyle w:val="Hyperlink.0"/>
            <w:rFonts w:ascii="Times New Roman" w:hAnsi="Times New Roman"/>
            <w:sz w:val="24"/>
            <w:szCs w:val="24"/>
            <w:rtl w:val="0"/>
            <w:lang w:val="es-ES_tradnl"/>
          </w:rPr>
          <w:t>sicas de complejidad (n</w:t>
        </w:r>
      </w:ins>
      <w:ins w:id="492" w:date="2023-08-18T12:29:01Z" w:author="Revisor">
        <w:r>
          <w:rPr>
            <w:rStyle w:val="Hyperlink.0"/>
            <w:rFonts w:ascii="Times New Roman" w:hAnsi="Times New Roman" w:hint="default"/>
            <w:sz w:val="24"/>
            <w:szCs w:val="24"/>
            <w:rtl w:val="0"/>
          </w:rPr>
          <w:t>ú</w:t>
        </w:r>
      </w:ins>
      <w:ins w:id="493" w:date="2023-08-18T12:29:01Z" w:author="Revisor">
        <w:r>
          <w:rPr>
            <w:rStyle w:val="Hyperlink.0"/>
            <w:rFonts w:ascii="Times New Roman" w:hAnsi="Times New Roman"/>
            <w:sz w:val="24"/>
            <w:szCs w:val="24"/>
            <w:rtl w:val="0"/>
            <w:lang w:val="es-ES_tradnl"/>
          </w:rPr>
          <w:t>mero de especies, conectividad y fuerza de interacci</w:t>
        </w:r>
      </w:ins>
      <w:ins w:id="494" w:date="2023-08-18T12:29:01Z" w:author="Revisor">
        <w:r>
          <w:rPr>
            <w:rStyle w:val="Hyperlink.0"/>
            <w:rFonts w:ascii="Times New Roman" w:hAnsi="Times New Roman" w:hint="default"/>
            <w:sz w:val="24"/>
            <w:szCs w:val="24"/>
            <w:rtl w:val="0"/>
            <w:lang w:val="es-ES_tradnl"/>
          </w:rPr>
          <w:t>ó</w:t>
        </w:r>
      </w:ins>
      <w:ins w:id="495" w:date="2023-08-18T12:29:01Z" w:author="Revisor">
        <w:r>
          <w:rPr>
            <w:rStyle w:val="Hyperlink.0"/>
            <w:rFonts w:ascii="Times New Roman" w:hAnsi="Times New Roman"/>
            <w:sz w:val="24"/>
            <w:szCs w:val="24"/>
            <w:rtl w:val="0"/>
            <w:lang w:val="es-ES_tradnl"/>
          </w:rPr>
          <w:t>n) no est</w:t>
        </w:r>
      </w:ins>
      <w:ins w:id="496" w:date="2023-08-18T12:29:01Z" w:author="Revisor">
        <w:r>
          <w:rPr>
            <w:rStyle w:val="Hyperlink.0"/>
            <w:rFonts w:ascii="Times New Roman" w:hAnsi="Times New Roman" w:hint="default"/>
            <w:sz w:val="24"/>
            <w:szCs w:val="24"/>
            <w:rtl w:val="0"/>
          </w:rPr>
          <w:t>á</w:t>
        </w:r>
      </w:ins>
      <w:ins w:id="497" w:date="2023-08-18T12:29:01Z" w:author="Revisor">
        <w:r>
          <w:rPr>
            <w:rStyle w:val="Hyperlink.0"/>
            <w:rFonts w:ascii="Times New Roman" w:hAnsi="Times New Roman"/>
            <w:sz w:val="24"/>
            <w:szCs w:val="24"/>
            <w:rtl w:val="0"/>
            <w:lang w:val="es-ES_tradnl"/>
          </w:rPr>
          <w:t>n asociadas con la estabilidad en redes tr</w:t>
        </w:r>
      </w:ins>
      <w:ins w:id="498" w:date="2023-08-18T12:29:01Z" w:author="Revisor">
        <w:r>
          <w:rPr>
            <w:rStyle w:val="Hyperlink.0"/>
            <w:rFonts w:ascii="Times New Roman" w:hAnsi="Times New Roman" w:hint="default"/>
            <w:sz w:val="24"/>
            <w:szCs w:val="24"/>
            <w:rtl w:val="0"/>
            <w:lang w:val="es-ES_tradnl"/>
          </w:rPr>
          <w:t>ó</w:t>
        </w:r>
      </w:ins>
      <w:ins w:id="499" w:date="2023-08-18T12:29:01Z" w:author="Revisor">
        <w:r>
          <w:rPr>
            <w:rStyle w:val="Hyperlink.0"/>
            <w:rFonts w:ascii="Times New Roman" w:hAnsi="Times New Roman"/>
            <w:sz w:val="24"/>
            <w:szCs w:val="24"/>
            <w:rtl w:val="0"/>
            <w:lang w:val="pt-PT"/>
          </w:rPr>
          <w:t>ficas emp</w:t>
        </w:r>
      </w:ins>
      <w:ins w:id="500" w:date="2023-08-18T12:29:01Z" w:author="Revisor">
        <w:r>
          <w:rPr>
            <w:rStyle w:val="Hyperlink.0"/>
            <w:rFonts w:ascii="Times New Roman" w:hAnsi="Times New Roman" w:hint="default"/>
            <w:sz w:val="24"/>
            <w:szCs w:val="24"/>
            <w:rtl w:val="0"/>
          </w:rPr>
          <w:t>í</w:t>
        </w:r>
      </w:ins>
      <w:ins w:id="501" w:date="2023-08-18T12:29:01Z" w:author="Revisor">
        <w:r>
          <w:rPr>
            <w:rStyle w:val="Hyperlink.0"/>
            <w:rFonts w:ascii="Times New Roman" w:hAnsi="Times New Roman"/>
            <w:sz w:val="24"/>
            <w:szCs w:val="24"/>
            <w:rtl w:val="0"/>
            <w:lang w:val="es-ES_tradnl"/>
          </w:rPr>
          <w:t>ricas. Nuestro trabajo confirma dicho patr</w:t>
        </w:r>
      </w:ins>
      <w:ins w:id="502" w:date="2023-08-18T12:29:01Z" w:author="Revisor">
        <w:r>
          <w:rPr>
            <w:rStyle w:val="Hyperlink.0"/>
            <w:rFonts w:ascii="Times New Roman" w:hAnsi="Times New Roman" w:hint="default"/>
            <w:sz w:val="24"/>
            <w:szCs w:val="24"/>
            <w:rtl w:val="0"/>
            <w:lang w:val="es-ES_tradnl"/>
          </w:rPr>
          <w:t>ó</w:t>
        </w:r>
      </w:ins>
      <w:ins w:id="503" w:date="2023-08-18T12:29:01Z" w:author="Revisor">
        <w:r>
          <w:rPr>
            <w:rStyle w:val="Hyperlink.0"/>
            <w:rFonts w:ascii="Times New Roman" w:hAnsi="Times New Roman"/>
            <w:sz w:val="24"/>
            <w:szCs w:val="24"/>
            <w:rtl w:val="0"/>
            <w:lang w:val="en-US"/>
          </w:rPr>
          <w:t>n extendi</w:t>
        </w:r>
      </w:ins>
      <w:ins w:id="504" w:date="2023-08-18T12:29:01Z" w:author="Revisor">
        <w:r>
          <w:rPr>
            <w:rStyle w:val="Hyperlink.0"/>
            <w:rFonts w:ascii="Times New Roman" w:hAnsi="Times New Roman" w:hint="default"/>
            <w:sz w:val="24"/>
            <w:szCs w:val="24"/>
            <w:rtl w:val="0"/>
            <w:lang w:val="fr-FR"/>
          </w:rPr>
          <w:t>é</w:t>
        </w:r>
      </w:ins>
      <w:ins w:id="505" w:date="2023-08-18T12:29:01Z" w:author="Revisor">
        <w:r>
          <w:rPr>
            <w:rStyle w:val="Hyperlink.0"/>
            <w:rFonts w:ascii="Times New Roman" w:hAnsi="Times New Roman"/>
            <w:sz w:val="24"/>
            <w:szCs w:val="24"/>
            <w:rtl w:val="0"/>
            <w:lang w:val="es-ES_tradnl"/>
          </w:rPr>
          <w:t>ndolo a redes cualitativas, donde solo la presencia-ausencia de la interacci</w:t>
        </w:r>
      </w:ins>
      <w:ins w:id="506" w:date="2023-08-18T12:29:01Z" w:author="Revisor">
        <w:r>
          <w:rPr>
            <w:rStyle w:val="Hyperlink.0"/>
            <w:rFonts w:ascii="Times New Roman" w:hAnsi="Times New Roman" w:hint="default"/>
            <w:sz w:val="24"/>
            <w:szCs w:val="24"/>
            <w:rtl w:val="0"/>
            <w:lang w:val="es-ES_tradnl"/>
          </w:rPr>
          <w:t>ó</w:t>
        </w:r>
      </w:ins>
      <w:ins w:id="507" w:date="2023-08-18T12:29:01Z" w:author="Revisor">
        <w:r>
          <w:rPr>
            <w:rStyle w:val="Hyperlink.0"/>
            <w:rFonts w:ascii="Times New Roman" w:hAnsi="Times New Roman"/>
            <w:sz w:val="24"/>
            <w:szCs w:val="24"/>
            <w:rtl w:val="0"/>
            <w:lang w:val="it-IT"/>
          </w:rPr>
          <w:t>n (topolog</w:t>
        </w:r>
      </w:ins>
      <w:ins w:id="508" w:date="2023-08-18T12:29:01Z" w:author="Revisor">
        <w:r>
          <w:rPr>
            <w:rStyle w:val="Hyperlink.0"/>
            <w:rFonts w:ascii="Times New Roman" w:hAnsi="Times New Roman" w:hint="default"/>
            <w:sz w:val="24"/>
            <w:szCs w:val="24"/>
            <w:rtl w:val="0"/>
          </w:rPr>
          <w:t>í</w:t>
        </w:r>
      </w:ins>
      <w:ins w:id="509" w:date="2023-08-18T12:29:01Z" w:author="Revisor">
        <w:r>
          <w:rPr>
            <w:rStyle w:val="Hyperlink.0"/>
            <w:rFonts w:ascii="Times New Roman" w:hAnsi="Times New Roman"/>
            <w:sz w:val="24"/>
            <w:szCs w:val="24"/>
            <w:rtl w:val="0"/>
            <w:lang w:val="es-ES_tradnl"/>
          </w:rPr>
          <w:t>a) es analizada, pero restringi</w:t>
        </w:r>
      </w:ins>
      <w:ins w:id="510" w:date="2023-08-18T12:29:01Z" w:author="Revisor">
        <w:r>
          <w:rPr>
            <w:rStyle w:val="Hyperlink.0"/>
            <w:rFonts w:ascii="Times New Roman" w:hAnsi="Times New Roman" w:hint="default"/>
            <w:sz w:val="24"/>
            <w:szCs w:val="24"/>
            <w:rtl w:val="0"/>
            <w:lang w:val="fr-FR"/>
          </w:rPr>
          <w:t>é</w:t>
        </w:r>
      </w:ins>
      <w:ins w:id="511" w:date="2023-08-18T12:29:01Z" w:author="Revisor">
        <w:r>
          <w:rPr>
            <w:rStyle w:val="Hyperlink.0"/>
            <w:rFonts w:ascii="Times New Roman" w:hAnsi="Times New Roman"/>
            <w:sz w:val="24"/>
            <w:szCs w:val="24"/>
            <w:rtl w:val="0"/>
            <w:lang w:val="es-ES_tradnl"/>
          </w:rPr>
          <w:t>ndolo a redes tr</w:t>
        </w:r>
      </w:ins>
      <w:ins w:id="512" w:date="2023-08-18T12:29:01Z" w:author="Revisor">
        <w:r>
          <w:rPr>
            <w:rStyle w:val="Hyperlink.0"/>
            <w:rFonts w:ascii="Times New Roman" w:hAnsi="Times New Roman" w:hint="default"/>
            <w:sz w:val="24"/>
            <w:szCs w:val="24"/>
            <w:rtl w:val="0"/>
            <w:lang w:val="es-ES_tradnl"/>
          </w:rPr>
          <w:t>ó</w:t>
        </w:r>
      </w:ins>
      <w:ins w:id="513" w:date="2023-08-18T12:29:01Z" w:author="Revisor">
        <w:r>
          <w:rPr>
            <w:rStyle w:val="Hyperlink.0"/>
            <w:rFonts w:ascii="Times New Roman" w:hAnsi="Times New Roman"/>
            <w:sz w:val="24"/>
            <w:szCs w:val="24"/>
            <w:rtl w:val="0"/>
            <w:lang w:val="pt-PT"/>
          </w:rPr>
          <w:t>ficas emp</w:t>
        </w:r>
      </w:ins>
      <w:ins w:id="514" w:date="2023-08-18T12:29:01Z" w:author="Revisor">
        <w:r>
          <w:rPr>
            <w:rStyle w:val="Hyperlink.0"/>
            <w:rFonts w:ascii="Times New Roman" w:hAnsi="Times New Roman" w:hint="default"/>
            <w:sz w:val="24"/>
            <w:szCs w:val="24"/>
            <w:rtl w:val="0"/>
          </w:rPr>
          <w:t>í</w:t>
        </w:r>
      </w:ins>
      <w:ins w:id="515" w:date="2023-08-18T12:29:01Z" w:author="Revisor">
        <w:r>
          <w:rPr>
            <w:rStyle w:val="Hyperlink.0"/>
            <w:rFonts w:ascii="Times New Roman" w:hAnsi="Times New Roman"/>
            <w:sz w:val="24"/>
            <w:szCs w:val="24"/>
            <w:rtl w:val="0"/>
            <w:lang w:val="pt-PT"/>
          </w:rPr>
          <w:t>ricas de ecosistemas terrestres.</w:t>
        </w:r>
      </w:ins>
    </w:p>
    <w:p>
      <w:pPr>
        <w:pStyle w:val="Cuerpo"/>
        <w:bidi w:val="0"/>
        <w:spacing w:after="360"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complejidad-estabilidad (</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ndice QSS) claramente negativa en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ficas dulceacu</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colas es opuesta a la de sus pares marinas y terrestres. Sin embargo, sigue el patr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descripto cuando se considera la modularidad como indicador de estabilidad. Aqu</w:t>
      </w:r>
      <w:r>
        <w:rPr>
          <w:rStyle w:val="Ninguno"/>
          <w:rFonts w:ascii="Times New Roman" w:hAnsi="Times New Roman" w:hint="default"/>
          <w:sz w:val="24"/>
          <w:szCs w:val="24"/>
          <w:rtl w:val="0"/>
          <w:lang w:val="es-ES_tradnl"/>
        </w:rPr>
        <w:t xml:space="preserve">í </w:t>
      </w:r>
      <w:r>
        <w:rPr>
          <w:rStyle w:val="Hyperlink.0"/>
          <w:rFonts w:ascii="Times New Roman" w:hAnsi="Times New Roman"/>
          <w:sz w:val="24"/>
          <w:szCs w:val="24"/>
          <w:rtl w:val="0"/>
          <w:lang w:val="pt-PT"/>
        </w:rPr>
        <w:t>la alta proporci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de especies generalistas y omn</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voras tendr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an un rol particularmente crucial en la estabilidad de las redes de ecosistemas de agua dulce (Blanchette et al., 2014; Thompson et al., 2012).</w:t>
      </w:r>
    </w:p>
    <w:p>
      <w:pPr>
        <w:pStyle w:val="Cuerpo"/>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Conclusiones</w:t>
      </w:r>
    </w:p>
    <w:p>
      <w:pPr>
        <w:pStyle w:val="Cuerpo"/>
        <w:bidi w:val="0"/>
        <w:spacing w:after="360" w:line="360" w:lineRule="auto"/>
        <w:ind w:left="0" w:right="0" w:firstLine="0"/>
        <w:jc w:val="both"/>
        <w:rPr>
          <w:rStyle w:val="Ninguno"/>
          <w:rFonts w:ascii="Times New Roman" w:cs="Times New Roman" w:hAnsi="Times New Roman" w:eastAsia="Times New Roman"/>
          <w:sz w:val="24"/>
          <w:szCs w:val="24"/>
          <w:u w:val="none"/>
          <w:rtl w:val="0"/>
        </w:rPr>
      </w:pPr>
      <w:del w:id="516" w:date="2023-08-18T12:11:15Z" w:author="Revisor">
        <w:r>
          <w:rPr>
            <w:rStyle w:val="Hyperlink.0"/>
            <w:rFonts w:ascii="Times New Roman" w:hAnsi="Times New Roman"/>
            <w:sz w:val="24"/>
            <w:szCs w:val="24"/>
            <w:rtl w:val="0"/>
            <w:lang w:val="es-ES_tradnl"/>
          </w:rPr>
          <w:delText>Nuestros resultados muestran</w:delText>
        </w:r>
      </w:del>
      <w:ins w:id="517" w:date="2023-08-18T12:11:16Z" w:author="Revisor">
        <w:r>
          <w:rPr>
            <w:rStyle w:val="Hyperlink.0"/>
            <w:rFonts w:ascii="Times New Roman" w:hAnsi="Times New Roman"/>
            <w:sz w:val="24"/>
            <w:szCs w:val="24"/>
            <w:rtl w:val="0"/>
            <w:lang w:val="es-ES_tradnl"/>
          </w:rPr>
          <w:t>Se concluye</w:t>
        </w:r>
      </w:ins>
      <w:r>
        <w:rPr>
          <w:rStyle w:val="Hyperlink.0"/>
          <w:rFonts w:ascii="Times New Roman" w:hAnsi="Times New Roman"/>
          <w:sz w:val="24"/>
          <w:szCs w:val="24"/>
          <w:rtl w:val="0"/>
          <w:lang w:val="es-ES_tradnl"/>
        </w:rPr>
        <w:t xml:space="preserve"> que es fundamental considerar el tipo de ecosistema al evaluar la estabilidad y la relaci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complejidad-estabilidad en redes tr</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ficas. En este trabajo </w:t>
      </w:r>
      <w:ins w:id="518" w:date="2023-08-18T12:09:46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es-ES_tradnl"/>
        </w:rPr>
        <w:t>demostr</w:t>
      </w:r>
      <w:del w:id="519" w:date="2023-08-18T12:09:49Z" w:author="Revisor">
        <w:r>
          <w:rPr>
            <w:rStyle w:val="Hyperlink.0"/>
            <w:rFonts w:ascii="Times New Roman" w:hAnsi="Times New Roman"/>
            <w:sz w:val="24"/>
            <w:szCs w:val="24"/>
            <w:rtl w:val="0"/>
            <w:lang w:val="es-ES_tradnl"/>
          </w:rPr>
          <w:delText>amos</w:delText>
        </w:r>
      </w:del>
      <w:ins w:id="520" w:date="2023-08-18T12:09:49Z" w:author="Revisor">
        <w:r>
          <w:rPr>
            <w:rStyle w:val="Hyperlink.0"/>
            <w:rFonts w:ascii="Times New Roman" w:hAnsi="Times New Roman" w:hint="default"/>
            <w:sz w:val="24"/>
            <w:szCs w:val="24"/>
            <w:rtl w:val="0"/>
            <w:lang w:val="es-ES_tradnl"/>
          </w:rPr>
          <w:t>ó</w:t>
        </w:r>
      </w:ins>
      <w:r>
        <w:rPr>
          <w:rStyle w:val="Hyperlink.0"/>
          <w:rFonts w:ascii="Times New Roman" w:hAnsi="Times New Roman"/>
          <w:sz w:val="24"/>
          <w:szCs w:val="24"/>
          <w:rtl w:val="0"/>
          <w:lang w:val="es-ES_tradnl"/>
        </w:rPr>
        <w:t xml:space="preserve"> que redes de diferentes ecosistemas (dulceacu</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 xml:space="preserve">cola vs marino) pueden presentar relaciones opuestas. De la misma manera, </w:t>
      </w:r>
      <w:ins w:id="521" w:date="2023-08-18T12:10:42Z" w:author="Revisor">
        <w:r>
          <w:rPr>
            <w:rStyle w:val="Hyperlink.0"/>
            <w:rFonts w:ascii="Times New Roman" w:hAnsi="Times New Roman"/>
            <w:sz w:val="24"/>
            <w:szCs w:val="24"/>
            <w:rtl w:val="0"/>
            <w:lang w:val="es-ES_tradnl"/>
          </w:rPr>
          <w:t xml:space="preserve">se </w:t>
        </w:r>
      </w:ins>
      <w:r>
        <w:rPr>
          <w:rStyle w:val="Hyperlink.0"/>
          <w:rFonts w:ascii="Times New Roman" w:hAnsi="Times New Roman"/>
          <w:sz w:val="24"/>
          <w:szCs w:val="24"/>
          <w:rtl w:val="0"/>
          <w:lang w:val="it-IT"/>
        </w:rPr>
        <w:t>enfatiza</w:t>
      </w:r>
      <w:del w:id="522" w:date="2023-08-18T12:10:45Z" w:author="Revisor">
        <w:r>
          <w:rPr>
            <w:rStyle w:val="Hyperlink.0"/>
            <w:rFonts w:ascii="Times New Roman" w:hAnsi="Times New Roman"/>
            <w:sz w:val="24"/>
            <w:szCs w:val="24"/>
            <w:rtl w:val="0"/>
            <w:lang w:val="en-US"/>
          </w:rPr>
          <w:delText>mos</w:delText>
        </w:r>
      </w:del>
      <w:r>
        <w:rPr>
          <w:rStyle w:val="Hyperlink.0"/>
          <w:rFonts w:ascii="Times New Roman" w:hAnsi="Times New Roman"/>
          <w:sz w:val="24"/>
          <w:szCs w:val="24"/>
          <w:rtl w:val="0"/>
          <w:lang w:val="es-ES_tradnl"/>
        </w:rPr>
        <w:t xml:space="preserve"> que abordar la estabilidad en sus m</w:t>
      </w:r>
      <w:r>
        <w:rPr>
          <w:rStyle w:val="Ninguno"/>
          <w:rFonts w:ascii="Times New Roman" w:hAnsi="Times New Roman" w:hint="default"/>
          <w:sz w:val="24"/>
          <w:szCs w:val="24"/>
          <w:rtl w:val="0"/>
          <w:lang w:val="es-ES_tradnl"/>
        </w:rPr>
        <w:t>ú</w:t>
      </w:r>
      <w:r>
        <w:rPr>
          <w:rStyle w:val="Hyperlink.0"/>
          <w:rFonts w:ascii="Times New Roman" w:hAnsi="Times New Roman"/>
          <w:sz w:val="24"/>
          <w:szCs w:val="24"/>
          <w:rtl w:val="0"/>
          <w:lang w:val="es-ES_tradnl"/>
        </w:rPr>
        <w:t>ltiples dimensiones (resiliencia, resistencia), as</w:t>
      </w:r>
      <w:r>
        <w:rPr>
          <w:rStyle w:val="Ninguno"/>
          <w:rFonts w:ascii="Times New Roman" w:hAnsi="Times New Roman" w:hint="default"/>
          <w:sz w:val="24"/>
          <w:szCs w:val="24"/>
          <w:rtl w:val="0"/>
          <w:lang w:val="es-ES_tradnl"/>
        </w:rPr>
        <w:t xml:space="preserve">í </w:t>
      </w:r>
      <w:r>
        <w:rPr>
          <w:rStyle w:val="Hyperlink.0"/>
          <w:rFonts w:ascii="Times New Roman" w:hAnsi="Times New Roman"/>
          <w:sz w:val="24"/>
          <w:szCs w:val="24"/>
          <w:rtl w:val="0"/>
          <w:lang w:val="es-ES_tradnl"/>
        </w:rPr>
        <w:t>como las distintas relaciones con la complejidad, es esencial para comprender el impacto real de cambios antropog</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es-ES_tradnl"/>
        </w:rPr>
        <w:t>nicos y ambientales en ecosistemas complejos.</w:t>
      </w:r>
    </w:p>
    <w:p>
      <w:pPr>
        <w:pStyle w:val="Cuerpo"/>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Agradecimientos</w:t>
      </w:r>
    </w:p>
    <w:p>
      <w:pPr>
        <w:pStyle w:val="Cuerpo"/>
        <w:bidi w:val="0"/>
        <w:spacing w:after="140"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Agradecemos a la instituci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 xml:space="preserve">n educativa School for International Training (SIT) y al programa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n-US"/>
        </w:rPr>
        <w:t>People, Environment, and Climate Change in Patagonia and Antarctica</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s-ES_tradnl"/>
        </w:rPr>
        <w:t>, marco en el cual NC desarroll</w:t>
      </w:r>
      <w:r>
        <w:rPr>
          <w:rStyle w:val="Ninguno"/>
          <w:rFonts w:ascii="Times New Roman" w:hAnsi="Times New Roman" w:hint="default"/>
          <w:sz w:val="24"/>
          <w:szCs w:val="24"/>
          <w:rtl w:val="0"/>
          <w:lang w:val="es-ES_tradnl"/>
        </w:rPr>
        <w:t xml:space="preserve">ó </w:t>
      </w:r>
      <w:r>
        <w:rPr>
          <w:rStyle w:val="Hyperlink.0"/>
          <w:rFonts w:ascii="Times New Roman" w:hAnsi="Times New Roman"/>
          <w:sz w:val="24"/>
          <w:szCs w:val="24"/>
          <w:rtl w:val="0"/>
          <w:lang w:val="es-ES_tradnl"/>
        </w:rPr>
        <w:t>la presente investigaci</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lang w:val="es-ES_tradnl"/>
        </w:rPr>
        <w:t>n bajo la tutor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a de TIM. Tambi</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es-ES_tradnl"/>
        </w:rPr>
        <w:t>n agradecemos al Centro Austral de Investigaciones Cient</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ficas (CADIC-CONICET) por dar el espacio f</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pt-PT"/>
        </w:rPr>
        <w:t>sico para tal fin.</w:t>
      </w:r>
    </w:p>
    <w:p>
      <w:pPr>
        <w:pStyle w:val="Cuerpo"/>
        <w:spacing w:after="36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pt-PT"/>
        </w:rPr>
        <w:t>Literatura Citada</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Allesina, S., &amp; Pascual, M. (2008). Network structure, predatorprey modules, and stability in large food webs. </w:t>
      </w:r>
      <w:r>
        <w:rPr>
          <w:rStyle w:val="Ninguno"/>
          <w:rFonts w:ascii="Times New Roman" w:hAnsi="Times New Roman"/>
          <w:i w:val="1"/>
          <w:iCs w:val="1"/>
          <w:sz w:val="24"/>
          <w:szCs w:val="24"/>
          <w:rtl w:val="0"/>
          <w:lang w:val="en-US"/>
        </w:rPr>
        <w:t>Theoretical Ecology</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1</w:t>
      </w:r>
      <w:r>
        <w:rPr>
          <w:rStyle w:val="Hyperlink.0"/>
          <w:rFonts w:ascii="Times New Roman" w:hAnsi="Times New Roman"/>
          <w:sz w:val="24"/>
          <w:szCs w:val="24"/>
          <w:rtl w:val="0"/>
        </w:rPr>
        <w:t>(1), 55</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64.</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"https://doi.org/10.1007/s12080-007-0007-8"</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"https://doi.org/10.1007/s12080-007-0007-8"</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https://doi.org/10.1007/s12080-007-0007-8</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Allesina, S., &amp; Tang, S. (2015). The stabilitycomplexity relationship at age 40: A random matrix perspective. </w:t>
      </w:r>
      <w:r>
        <w:rPr>
          <w:rStyle w:val="Ninguno"/>
          <w:rFonts w:ascii="Times New Roman" w:hAnsi="Times New Roman"/>
          <w:i w:val="1"/>
          <w:iCs w:val="1"/>
          <w:sz w:val="24"/>
          <w:szCs w:val="24"/>
          <w:rtl w:val="0"/>
          <w:lang w:val="en-US"/>
        </w:rPr>
        <w:t>Population Ecology</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lang w:val="ru-RU"/>
        </w:rPr>
        <w:t>57</w:t>
      </w:r>
      <w:r>
        <w:rPr>
          <w:rStyle w:val="Hyperlink.0"/>
          <w:rFonts w:ascii="Times New Roman" w:hAnsi="Times New Roman"/>
          <w:sz w:val="24"/>
          <w:szCs w:val="24"/>
          <w:rtl w:val="0"/>
        </w:rPr>
        <w:t>(1), 63</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75.</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"https://doi.org/10.1007/s10144-014-0471-0"</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"https://doi.org/10.1007/s10144-014-0471-0"</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https://doi.org/10.1007/s10144-014-0471-0</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Blanchette, M. L., Davis, A. M., Jardine, T. D., &amp; Pearson, R. G. (2014). Omnivory and opportunism characterize food webs in a large dry-tropics river system. </w:t>
      </w:r>
      <w:r>
        <w:rPr>
          <w:rStyle w:val="Ninguno"/>
          <w:rFonts w:ascii="Times New Roman" w:hAnsi="Times New Roman"/>
          <w:i w:val="1"/>
          <w:iCs w:val="1"/>
          <w:sz w:val="24"/>
          <w:szCs w:val="24"/>
          <w:rtl w:val="0"/>
          <w:lang w:val="en-US"/>
        </w:rPr>
        <w:t>Freshwater Science</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33</w:t>
      </w:r>
      <w:r>
        <w:rPr>
          <w:rStyle w:val="Hyperlink.0"/>
          <w:rFonts w:ascii="Times New Roman" w:hAnsi="Times New Roman"/>
          <w:sz w:val="24"/>
          <w:szCs w:val="24"/>
          <w:rtl w:val="0"/>
        </w:rPr>
        <w:t>(1), 142</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158.</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"https://doi.org/10.1086/674632"</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"https://doi.org/10.1086/674632"</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https://doi.org/10.1086/674632</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nl-NL"/>
        </w:rPr>
        <w:t xml:space="preserve">Briand, F., &amp; Cohen, J. (1987). </w:t>
      </w:r>
      <w:r>
        <w:rPr>
          <w:rStyle w:val="Ninguno"/>
          <w:rFonts w:ascii="Times New Roman" w:hAnsi="Times New Roman"/>
          <w:i w:val="1"/>
          <w:iCs w:val="1"/>
          <w:sz w:val="24"/>
          <w:szCs w:val="24"/>
          <w:rtl w:val="0"/>
          <w:lang w:val="en-US"/>
        </w:rPr>
        <w:t>Environmental Correlates of Food Chain Length | Science</w:t>
      </w:r>
      <w:r>
        <w:rPr>
          <w:rStyle w:val="Hyperlink.0"/>
          <w:rFonts w:ascii="Times New Roman" w:hAnsi="Times New Roman"/>
          <w:sz w:val="24"/>
          <w:szCs w:val="24"/>
          <w:rtl w:val="0"/>
          <w:lang w:val="en-US"/>
        </w:rPr>
        <w:t>. https://www.science.org/doi/abs/10.1126/science.3672136.</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it-IT"/>
        </w:rPr>
        <w:t>Brose, U., Archambault, P., Barnes, A. D., Bersier, L.-F., Boy, T., Canning-Clode, J., Conti, E., Dias, M., Digel, C., Dissanayake, A., Flores, A. A. V., Fussmann, K., Gauzens, B., Gray, C., H</w:t>
      </w:r>
      <w:r>
        <w:rPr>
          <w:rStyle w:val="Ninguno"/>
          <w:rFonts w:ascii="Times New Roman" w:hAnsi="Times New Roman" w:hint="default"/>
          <w:sz w:val="24"/>
          <w:szCs w:val="24"/>
          <w:rtl w:val="0"/>
          <w:lang w:val="es-ES_tradnl"/>
        </w:rPr>
        <w:t>ä</w:t>
      </w:r>
      <w:r>
        <w:rPr>
          <w:rStyle w:val="Hyperlink.0"/>
          <w:rFonts w:ascii="Times New Roman" w:hAnsi="Times New Roman"/>
          <w:sz w:val="24"/>
          <w:szCs w:val="24"/>
          <w:rtl w:val="0"/>
          <w:lang w:val="de-DE"/>
        </w:rPr>
        <w:t>ussler, J., Hirt, M. R., Jacob, U., Jochum, M., K</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fr-FR"/>
        </w:rPr>
        <w:t xml:space="preserve">fi, S., </w:t>
      </w:r>
      <w:r>
        <w:rPr>
          <w:rStyle w:val="Ninguno"/>
          <w:rFonts w:ascii="Times New Roman" w:hAnsi="Times New Roman" w:hint="default"/>
          <w:sz w:val="24"/>
          <w:szCs w:val="24"/>
          <w:rtl w:val="0"/>
          <w:lang w:val="es-ES_tradnl"/>
        </w:rPr>
        <w:t xml:space="preserve">… </w:t>
      </w:r>
      <w:r>
        <w:rPr>
          <w:rStyle w:val="Hyperlink.0"/>
          <w:rFonts w:ascii="Times New Roman" w:hAnsi="Times New Roman"/>
          <w:sz w:val="24"/>
          <w:szCs w:val="24"/>
          <w:rtl w:val="0"/>
          <w:lang w:val="en-US"/>
        </w:rPr>
        <w:t xml:space="preserve">Iles, A. C. (2019). Predator traits determine food-web architecture across ecosystems. </w:t>
      </w:r>
      <w:r>
        <w:rPr>
          <w:rStyle w:val="Ninguno"/>
          <w:rFonts w:ascii="Times New Roman" w:hAnsi="Times New Roman"/>
          <w:i w:val="1"/>
          <w:iCs w:val="1"/>
          <w:sz w:val="24"/>
          <w:szCs w:val="24"/>
          <w:rtl w:val="0"/>
          <w:lang w:val="en-US"/>
        </w:rPr>
        <w:t>Nature Ecology &amp; Evolution</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3</w:t>
      </w:r>
      <w:r>
        <w:rPr>
          <w:rStyle w:val="Hyperlink.0"/>
          <w:rFonts w:ascii="Times New Roman" w:hAnsi="Times New Roman"/>
          <w:sz w:val="24"/>
          <w:szCs w:val="24"/>
          <w:rtl w:val="0"/>
        </w:rPr>
        <w:t>(6), 919</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927.</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"https://doi.org/10.1038/s41559-019-0899-x"</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"https://doi.org/10.1038/s41559-019-0899-x"</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https://doi.org/10.1038/s41559-019-0899-x</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rPr>
        <w:t xml:space="preserve">Brose, U., &amp; et. al. (2018). </w:t>
      </w:r>
      <w:r>
        <w:rPr>
          <w:rStyle w:val="Ninguno"/>
          <w:rFonts w:ascii="Times New Roman" w:hAnsi="Times New Roman"/>
          <w:i w:val="1"/>
          <w:iCs w:val="1"/>
          <w:sz w:val="24"/>
          <w:szCs w:val="24"/>
          <w:rtl w:val="0"/>
          <w:lang w:val="en-US"/>
        </w:rPr>
        <w:t>GlobAL daTabasE of traits and food Web Architecture (GATEWAy) v.1.0.</w:t>
      </w:r>
      <w:r>
        <w:rPr>
          <w:rStyle w:val="Hyperlink.0"/>
          <w:rFonts w:ascii="Times New Roman" w:hAnsi="Times New Roman"/>
          <w:sz w:val="24"/>
          <w:szCs w:val="24"/>
          <w:rtl w:val="0"/>
          <w:lang w:val="it-IT"/>
        </w:rPr>
        <w:t xml:space="preserve"> iDiv Data Repository.</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Cebrian, J. (2004). Role of first-order consumers in ecosystem carbon flow. </w:t>
      </w:r>
      <w:r>
        <w:rPr>
          <w:rStyle w:val="Ninguno"/>
          <w:rFonts w:ascii="Times New Roman" w:hAnsi="Times New Roman"/>
          <w:i w:val="1"/>
          <w:iCs w:val="1"/>
          <w:sz w:val="24"/>
          <w:szCs w:val="24"/>
          <w:rtl w:val="0"/>
        </w:rPr>
        <w:t>Ecology Letters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7</w:t>
      </w:r>
      <w:r>
        <w:rPr>
          <w:rStyle w:val="Hyperlink.0"/>
          <w:rFonts w:ascii="Times New Roman" w:hAnsi="Times New Roman"/>
          <w:sz w:val="24"/>
          <w:szCs w:val="24"/>
          <w:rtl w:val="0"/>
        </w:rPr>
        <w:t>(3), 232</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240.</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"https://doi.org/10.1111/j.1461-0248.2004.00574.x"</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"https://doi.org/10.1111/j.1461-0248.2004.00574.x"</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https://doi.org/10.1111/j.1461-0248.2004.00574.x</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Cebrian, J., &amp; Lartigue, J. (2004). Patterns of Herbivory and Decomposition in Aquatic and Terrestrial Ecosystems. </w:t>
      </w:r>
      <w:r>
        <w:rPr>
          <w:rStyle w:val="Ninguno"/>
          <w:rFonts w:ascii="Times New Roman" w:hAnsi="Times New Roman"/>
          <w:i w:val="1"/>
          <w:iCs w:val="1"/>
          <w:sz w:val="24"/>
          <w:szCs w:val="24"/>
          <w:rtl w:val="0"/>
          <w:lang w:val="en-US"/>
        </w:rPr>
        <w:t>Ecological Monographs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lang w:val="ru-RU"/>
        </w:rPr>
        <w:t>74</w:t>
      </w:r>
      <w:r>
        <w:rPr>
          <w:rStyle w:val="Hyperlink.0"/>
          <w:rFonts w:ascii="Times New Roman" w:hAnsi="Times New Roman"/>
          <w:sz w:val="24"/>
          <w:szCs w:val="24"/>
          <w:rtl w:val="0"/>
        </w:rPr>
        <w:t>(2), 237</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259.</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"https://doi.org/10.1890/03-4019"</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"https://doi.org/10.1890/03-4019"</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https://doi.org/10.1890/03-4019</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Cohen, J. E., &amp; Stephens, D. W. (1978). </w:t>
      </w:r>
      <w:r>
        <w:rPr>
          <w:rStyle w:val="Ninguno"/>
          <w:rFonts w:ascii="Times New Roman" w:hAnsi="Times New Roman"/>
          <w:i w:val="1"/>
          <w:iCs w:val="1"/>
          <w:sz w:val="24"/>
          <w:szCs w:val="24"/>
          <w:rtl w:val="0"/>
          <w:lang w:val="en-US"/>
        </w:rPr>
        <w:t>Food Webs and Niche Space</w:t>
      </w:r>
      <w:r>
        <w:rPr>
          <w:rStyle w:val="Hyperlink.0"/>
          <w:rFonts w:ascii="Times New Roman" w:hAnsi="Times New Roman"/>
          <w:sz w:val="24"/>
          <w:szCs w:val="24"/>
          <w:rtl w:val="0"/>
          <w:lang w:val="en-US"/>
        </w:rPr>
        <w:t>. Princeton University Press.</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it-IT"/>
        </w:rPr>
        <w:t xml:space="preserve">Csardi, &amp; Nepusz. (2006). </w:t>
      </w:r>
      <w:r>
        <w:rPr>
          <w:rStyle w:val="Ninguno"/>
          <w:rFonts w:ascii="Times New Roman" w:hAnsi="Times New Roman"/>
          <w:i w:val="1"/>
          <w:iCs w:val="1"/>
          <w:sz w:val="24"/>
          <w:szCs w:val="24"/>
          <w:rtl w:val="0"/>
          <w:lang w:val="en-US"/>
        </w:rPr>
        <w:t>The igraph software package for complex network research</w:t>
      </w:r>
      <w:r>
        <w:rPr>
          <w:rStyle w:val="Hyperlink.0"/>
          <w:rFonts w:ascii="Times New Roman" w:hAnsi="Times New Roman"/>
          <w:sz w:val="24"/>
          <w:szCs w:val="24"/>
          <w:rtl w:val="0"/>
        </w:rPr>
        <w:t>.</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Digel, C., Curtsdotter, A., Riede, J., Klarner, B., &amp; Brose, U. (2014). Unravelling the complex structure of forest soil food webs: Higher omnivory and more trophic levels. </w:t>
      </w:r>
      <w:r>
        <w:rPr>
          <w:rStyle w:val="Ninguno"/>
          <w:rFonts w:ascii="Times New Roman" w:hAnsi="Times New Roman"/>
          <w:i w:val="1"/>
          <w:iCs w:val="1"/>
          <w:sz w:val="24"/>
          <w:szCs w:val="24"/>
          <w:rtl w:val="0"/>
        </w:rPr>
        <w:t>Oikos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123</w:t>
      </w:r>
      <w:r>
        <w:rPr>
          <w:rStyle w:val="Hyperlink.0"/>
          <w:rFonts w:ascii="Times New Roman" w:hAnsi="Times New Roman"/>
          <w:sz w:val="24"/>
          <w:szCs w:val="24"/>
          <w:rtl w:val="0"/>
        </w:rPr>
        <w:t>(10), 1157</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1172.</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"https://doi.org/10.1111/oik.00865"</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"https://doi.org/10.1111/oik.00865"</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https://doi.org/10.1111/oik.00865</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Dodge, Y. (2008). Kruskal-wallis test. In </w:t>
      </w:r>
      <w:r>
        <w:rPr>
          <w:rStyle w:val="Ninguno"/>
          <w:rFonts w:ascii="Times New Roman" w:hAnsi="Times New Roman"/>
          <w:i w:val="1"/>
          <w:iCs w:val="1"/>
          <w:sz w:val="24"/>
          <w:szCs w:val="24"/>
          <w:rtl w:val="0"/>
          <w:lang w:val="en-US"/>
        </w:rPr>
        <w:t>The concise encyclopedia of statistics</w:t>
      </w:r>
      <w:r>
        <w:rPr>
          <w:rStyle w:val="Hyperlink.0"/>
          <w:rFonts w:ascii="Times New Roman" w:hAnsi="Times New Roman"/>
          <w:sz w:val="24"/>
          <w:szCs w:val="24"/>
          <w:rtl w:val="0"/>
        </w:rPr>
        <w:t xml:space="preserve"> (pp. 288</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de-DE"/>
        </w:rPr>
        <w:t>290). Springer New York.</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rPr>
        <w:t>Dom</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s-ES_tradnl"/>
        </w:rPr>
        <w:t>nguez-Garc</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rPr>
        <w:t>a, V., Dakos, V., &amp; K</w:t>
      </w:r>
      <w:r>
        <w:rPr>
          <w:rStyle w:val="Ninguno"/>
          <w:rFonts w:ascii="Times New Roman" w:hAnsi="Times New Roman" w:hint="default"/>
          <w:sz w:val="24"/>
          <w:szCs w:val="24"/>
          <w:rtl w:val="0"/>
          <w:lang w:val="es-ES_tradnl"/>
        </w:rPr>
        <w:t>é</w:t>
      </w:r>
      <w:r>
        <w:rPr>
          <w:rStyle w:val="Hyperlink.0"/>
          <w:rFonts w:ascii="Times New Roman" w:hAnsi="Times New Roman"/>
          <w:sz w:val="24"/>
          <w:szCs w:val="24"/>
          <w:rtl w:val="0"/>
          <w:lang w:val="en-US"/>
        </w:rPr>
        <w:t xml:space="preserve">fi, S. (2019). Unveiling dimensions of stability in complex ecological networks. </w:t>
      </w:r>
      <w:r>
        <w:rPr>
          <w:rStyle w:val="Ninguno"/>
          <w:rFonts w:ascii="Times New Roman" w:hAnsi="Times New Roman"/>
          <w:i w:val="1"/>
          <w:iCs w:val="1"/>
          <w:sz w:val="24"/>
          <w:szCs w:val="24"/>
          <w:rtl w:val="0"/>
          <w:lang w:val="en-US"/>
        </w:rPr>
        <w:t>Proceedings of the National Academy of Sciences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116</w:t>
      </w:r>
      <w:r>
        <w:rPr>
          <w:rStyle w:val="Hyperlink.0"/>
          <w:rFonts w:ascii="Times New Roman" w:hAnsi="Times New Roman"/>
          <w:sz w:val="24"/>
          <w:szCs w:val="24"/>
          <w:rtl w:val="0"/>
        </w:rPr>
        <w:t>(51), 25714</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25720.</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"https://doi.org/10.1073/pnas.1904470116"</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"https://doi.org/10.1073/pnas.1904470116"</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pt-PT"/>
        </w:rPr>
        <w:t>https://doi.org/10.1073/pnas.1904470116</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Donohue, I., Hillebrand, H., Montoya, J. M., Petchey, O. L., Pimm, S. L., Fowler, M. S., Healy, K., Jackson, A. L., Lurgi, M., McClean, D., O</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n-US"/>
        </w:rPr>
        <w:t>Connor, N. E., O</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n-US"/>
        </w:rPr>
        <w:t xml:space="preserve">Gorman, E. J., &amp; Yang, Q. (2016). Navigating the complexity of ecological stability. </w:t>
      </w:r>
      <w:r>
        <w:rPr>
          <w:rStyle w:val="Ninguno"/>
          <w:rFonts w:ascii="Times New Roman" w:hAnsi="Times New Roman"/>
          <w:i w:val="1"/>
          <w:iCs w:val="1"/>
          <w:sz w:val="24"/>
          <w:szCs w:val="24"/>
          <w:rtl w:val="0"/>
        </w:rPr>
        <w:t>Ecology Letters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19</w:t>
      </w:r>
      <w:r>
        <w:rPr>
          <w:rStyle w:val="Hyperlink.0"/>
          <w:rFonts w:ascii="Times New Roman" w:hAnsi="Times New Roman"/>
          <w:sz w:val="24"/>
          <w:szCs w:val="24"/>
          <w:rtl w:val="0"/>
        </w:rPr>
        <w:t>(9), 1172</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1185.</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"https://doi.org/10.1111/ele.12648"</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"https://doi.org/10.1111/ele.12648"</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https://doi.org/10.1111/ele.12648</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Dunne, J. A., &amp; Williams, R. J. (2009). Cascading extinctions and community collapse in model food webs. </w:t>
      </w:r>
      <w:r>
        <w:rPr>
          <w:rStyle w:val="Ninguno"/>
          <w:rFonts w:ascii="Times New Roman" w:hAnsi="Times New Roman"/>
          <w:i w:val="1"/>
          <w:iCs w:val="1"/>
          <w:sz w:val="24"/>
          <w:szCs w:val="24"/>
          <w:rtl w:val="0"/>
          <w:lang w:val="en-US"/>
        </w:rPr>
        <w:t>Philosophical Transactions of the Royal Society B: Biological Sciences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364</w:t>
      </w:r>
      <w:r>
        <w:rPr>
          <w:rStyle w:val="Hyperlink.0"/>
          <w:rFonts w:ascii="Times New Roman" w:hAnsi="Times New Roman"/>
          <w:sz w:val="24"/>
          <w:szCs w:val="24"/>
          <w:rtl w:val="0"/>
        </w:rPr>
        <w:t>(1524), 1711</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1723.</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"https://doi.org/10.1098/rstb.2008.0219"</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"https://doi.org/10.1098/rstb.2008.0219"</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https://doi.org/10.1098/rstb.2008.0219</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Dunne, J. A., Williams, R. J., &amp; Martinez, N. D. (2002). Food-web structure and network theory: The role of connectance and size. </w:t>
      </w:r>
      <w:r>
        <w:rPr>
          <w:rStyle w:val="Ninguno"/>
          <w:rFonts w:ascii="Times New Roman" w:hAnsi="Times New Roman"/>
          <w:i w:val="1"/>
          <w:iCs w:val="1"/>
          <w:sz w:val="24"/>
          <w:szCs w:val="24"/>
          <w:rtl w:val="0"/>
          <w:lang w:val="en-US"/>
        </w:rPr>
        <w:t>Proceedings of the National Academy of Sciences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99</w:t>
      </w:r>
      <w:r>
        <w:rPr>
          <w:rStyle w:val="Hyperlink.0"/>
          <w:rFonts w:ascii="Times New Roman" w:hAnsi="Times New Roman"/>
          <w:sz w:val="24"/>
          <w:szCs w:val="24"/>
          <w:rtl w:val="0"/>
        </w:rPr>
        <w:t>(20), 12917</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12922.</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"https://doi.org/10.1073/pnas.192407699"</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"https://doi.org/10.1073/pnas.192407699"</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pt-PT"/>
        </w:rPr>
        <w:t>https://doi.org/10.1073/pnas.192407699</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de-DE"/>
        </w:rPr>
        <w:t>Frelat, R., Kortsch, S., Kr</w:t>
      </w:r>
      <w:r>
        <w:rPr>
          <w:rStyle w:val="Ninguno"/>
          <w:rFonts w:ascii="Times New Roman" w:hAnsi="Times New Roman" w:hint="default"/>
          <w:sz w:val="24"/>
          <w:szCs w:val="24"/>
          <w:rtl w:val="0"/>
          <w:lang w:val="es-ES_tradnl"/>
        </w:rPr>
        <w:t>ö</w:t>
      </w:r>
      <w:r>
        <w:rPr>
          <w:rStyle w:val="Hyperlink.0"/>
          <w:rFonts w:ascii="Times New Roman" w:hAnsi="Times New Roman"/>
          <w:sz w:val="24"/>
          <w:szCs w:val="24"/>
          <w:rtl w:val="0"/>
          <w:lang w:val="de-DE"/>
        </w:rPr>
        <w:t>ncke, I., Neumann, H., Nordstr</w:t>
      </w:r>
      <w:r>
        <w:rPr>
          <w:rStyle w:val="Ninguno"/>
          <w:rFonts w:ascii="Times New Roman" w:hAnsi="Times New Roman" w:hint="default"/>
          <w:sz w:val="24"/>
          <w:szCs w:val="24"/>
          <w:rtl w:val="0"/>
          <w:lang w:val="es-ES_tradnl"/>
        </w:rPr>
        <w:t>ö</w:t>
      </w:r>
      <w:r>
        <w:rPr>
          <w:rStyle w:val="Hyperlink.0"/>
          <w:rFonts w:ascii="Times New Roman" w:hAnsi="Times New Roman"/>
          <w:sz w:val="24"/>
          <w:szCs w:val="24"/>
          <w:rtl w:val="0"/>
          <w:lang w:val="en-US"/>
        </w:rPr>
        <w:t xml:space="preserve">m, M. C., Olivier, P. E. N., &amp; Sell, A. F. (2022). Food web structure and community composition: A comparison across space and time in the North Sea. </w:t>
      </w:r>
      <w:r>
        <w:rPr>
          <w:rStyle w:val="Ninguno"/>
          <w:rFonts w:ascii="Times New Roman" w:hAnsi="Times New Roman"/>
          <w:i w:val="1"/>
          <w:iCs w:val="1"/>
          <w:sz w:val="24"/>
          <w:szCs w:val="24"/>
          <w:rtl w:val="0"/>
          <w:lang w:val="fr-FR"/>
        </w:rPr>
        <w:t>Ecography</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2022</w:t>
      </w:r>
      <w:r>
        <w:rPr>
          <w:rStyle w:val="Hyperlink.0"/>
          <w:rFonts w:ascii="Times New Roman" w:hAnsi="Times New Roman"/>
          <w:sz w:val="24"/>
          <w:szCs w:val="24"/>
          <w:rtl w:val="0"/>
        </w:rPr>
        <w:t>(2).</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"https://doi.org/10.1111/ecog.05945"</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"https://doi.org/10.1111/ecog.05945"</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https://doi.org/10.1111/ecog.05945</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Gilbert, A. J. (2009). Connectance indicates the robustness of food webs when subjected to species loss. </w:t>
      </w:r>
      <w:r>
        <w:rPr>
          <w:rStyle w:val="Ninguno"/>
          <w:rFonts w:ascii="Times New Roman" w:hAnsi="Times New Roman"/>
          <w:i w:val="1"/>
          <w:iCs w:val="1"/>
          <w:sz w:val="24"/>
          <w:szCs w:val="24"/>
          <w:rtl w:val="0"/>
          <w:lang w:val="it-IT"/>
        </w:rPr>
        <w:t>Ecological Indicators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9</w:t>
      </w:r>
      <w:r>
        <w:rPr>
          <w:rStyle w:val="Hyperlink.0"/>
          <w:rFonts w:ascii="Times New Roman" w:hAnsi="Times New Roman"/>
          <w:sz w:val="24"/>
          <w:szCs w:val="24"/>
          <w:rtl w:val="0"/>
        </w:rPr>
        <w:t>(1), 72</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80.</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"https://doi.org/10.1016/j.ecolind.2008.01.010"</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"https://doi.org/10.1016/j.ecolind.2008.01.010"</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it-IT"/>
        </w:rPr>
        <w:t>https://doi.org/10.1016/j.ecolind.2008.01.010</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Grilli, J., Rogers, T., &amp; Allesina, S. (2016). Modularity and stability in ecological communities. </w:t>
      </w:r>
      <w:r>
        <w:rPr>
          <w:rStyle w:val="Ninguno"/>
          <w:rFonts w:ascii="Times New Roman" w:hAnsi="Times New Roman"/>
          <w:i w:val="1"/>
          <w:iCs w:val="1"/>
          <w:sz w:val="24"/>
          <w:szCs w:val="24"/>
          <w:rtl w:val="0"/>
          <w:lang w:val="fr-FR"/>
        </w:rPr>
        <w:t>Nature Communications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7</w:t>
      </w:r>
      <w:r>
        <w:rPr>
          <w:rStyle w:val="Hyperlink.0"/>
          <w:rFonts w:ascii="Times New Roman" w:hAnsi="Times New Roman"/>
          <w:sz w:val="24"/>
          <w:szCs w:val="24"/>
          <w:rtl w:val="0"/>
        </w:rPr>
        <w:t>(1), 12031.</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"https://doi.org/10.1038/ncomms12031"</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"https://doi.org/10.1038/ncomms12031"</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https://doi.org/10.1038/ncomms12031</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nl-NL"/>
        </w:rPr>
        <w:t>Guimer</w:t>
      </w:r>
      <w:r>
        <w:rPr>
          <w:rStyle w:val="Ninguno"/>
          <w:rFonts w:ascii="Times New Roman" w:hAnsi="Times New Roman" w:hint="default"/>
          <w:sz w:val="24"/>
          <w:szCs w:val="24"/>
          <w:rtl w:val="0"/>
          <w:lang w:val="es-ES_tradnl"/>
        </w:rPr>
        <w:t>à</w:t>
      </w:r>
      <w:r>
        <w:rPr>
          <w:rStyle w:val="Hyperlink.0"/>
          <w:rFonts w:ascii="Times New Roman" w:hAnsi="Times New Roman"/>
          <w:sz w:val="24"/>
          <w:szCs w:val="24"/>
          <w:rtl w:val="0"/>
          <w:lang w:val="en-US"/>
        </w:rPr>
        <w:t xml:space="preserve">, R., &amp; Nunes Amaral, L. A. (2005). Functional cartography of complex metabolic networks. </w:t>
      </w:r>
      <w:r>
        <w:rPr>
          <w:rStyle w:val="Ninguno"/>
          <w:rFonts w:ascii="Times New Roman" w:hAnsi="Times New Roman"/>
          <w:i w:val="1"/>
          <w:iCs w:val="1"/>
          <w:sz w:val="24"/>
          <w:szCs w:val="24"/>
          <w:rtl w:val="0"/>
          <w:lang w:val="fr-FR"/>
        </w:rPr>
        <w:t>Nature</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433</w:t>
      </w:r>
      <w:r>
        <w:rPr>
          <w:rStyle w:val="Hyperlink.0"/>
          <w:rFonts w:ascii="Times New Roman" w:hAnsi="Times New Roman"/>
          <w:sz w:val="24"/>
          <w:szCs w:val="24"/>
          <w:rtl w:val="0"/>
        </w:rPr>
        <w:t>(7028), 895</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900.</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"https://doi.org/10.1038/nature03288"</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"https://doi.org/10.1038/nature03288"</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https://doi.org/10.1038/nature03288</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Jacquet, C., Moritz, C., Morissette, L., Legagneux, P., Massol, F., Archambault, P., &amp; Gravel, D. (2016). No complexitystability relationship in empirical ecosystems. </w:t>
      </w:r>
      <w:r>
        <w:rPr>
          <w:rStyle w:val="Ninguno"/>
          <w:rFonts w:ascii="Times New Roman" w:hAnsi="Times New Roman"/>
          <w:i w:val="1"/>
          <w:iCs w:val="1"/>
          <w:sz w:val="24"/>
          <w:szCs w:val="24"/>
          <w:rtl w:val="0"/>
          <w:lang w:val="fr-FR"/>
        </w:rPr>
        <w:t>Nature Communications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7</w:t>
      </w:r>
      <w:r>
        <w:rPr>
          <w:rStyle w:val="Hyperlink.0"/>
          <w:rFonts w:ascii="Times New Roman" w:hAnsi="Times New Roman"/>
          <w:sz w:val="24"/>
          <w:szCs w:val="24"/>
          <w:rtl w:val="0"/>
        </w:rPr>
        <w:t>(1), 12573.</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"https://doi.org/10.1038/ncomms12573"</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"https://doi.org/10.1038/ncomms12573"</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https://doi.org/10.1038/ncomms12573</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Kortsch, S., Primicerio, R., Fossheim, M., Dolgov, A. V., &amp; Aschan, M. (2015). Climate change alters the structure of arctic marine food webs due to poleward shifts of boreal generalists. </w:t>
      </w:r>
      <w:r>
        <w:rPr>
          <w:rStyle w:val="Ninguno"/>
          <w:rFonts w:ascii="Times New Roman" w:hAnsi="Times New Roman"/>
          <w:i w:val="1"/>
          <w:iCs w:val="1"/>
          <w:sz w:val="24"/>
          <w:szCs w:val="24"/>
          <w:rtl w:val="0"/>
          <w:lang w:val="en-US"/>
        </w:rPr>
        <w:t>Proceedings of the Royal Society B: Biological Sciences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282</w:t>
      </w:r>
      <w:r>
        <w:rPr>
          <w:rStyle w:val="Hyperlink.0"/>
          <w:rFonts w:ascii="Times New Roman" w:hAnsi="Times New Roman"/>
          <w:sz w:val="24"/>
          <w:szCs w:val="24"/>
          <w:rtl w:val="0"/>
        </w:rPr>
        <w:t>(1814), 20151546.</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"https://doi.org/10.1098/rspb.2015.1546"</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"https://doi.org/10.1098/rspb.2015.1546"</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https://doi.org/10.1098/rspb.2015.1546</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Krause, A. E., Frank, K. A., Mason, D. M., Ulanowicz, R. E., &amp; Taylor, W. W. (2003). Compartments revealed in food-web structure. </w:t>
      </w:r>
      <w:r>
        <w:rPr>
          <w:rStyle w:val="Ninguno"/>
          <w:rFonts w:ascii="Times New Roman" w:hAnsi="Times New Roman"/>
          <w:i w:val="1"/>
          <w:iCs w:val="1"/>
          <w:sz w:val="24"/>
          <w:szCs w:val="24"/>
          <w:rtl w:val="0"/>
          <w:lang w:val="fr-FR"/>
        </w:rPr>
        <w:t>Nature</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426</w:t>
      </w:r>
      <w:r>
        <w:rPr>
          <w:rStyle w:val="Hyperlink.0"/>
          <w:rFonts w:ascii="Times New Roman" w:hAnsi="Times New Roman"/>
          <w:sz w:val="24"/>
          <w:szCs w:val="24"/>
          <w:rtl w:val="0"/>
        </w:rPr>
        <w:t>(6964), 282</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285.</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"https://doi.org/10.1038/nature02115"</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"https://doi.org/10.1038/nature02115"</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https://doi.org/10.1038/nature02115</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it-IT"/>
        </w:rPr>
        <w:t>Landi, P., Minoarivelo, H. O., Br</w:t>
      </w:r>
      <w:r>
        <w:rPr>
          <w:rStyle w:val="Ninguno"/>
          <w:rFonts w:ascii="Times New Roman" w:hAnsi="Times New Roman" w:hint="default"/>
          <w:sz w:val="24"/>
          <w:szCs w:val="24"/>
          <w:rtl w:val="0"/>
          <w:lang w:val="es-ES_tradnl"/>
        </w:rPr>
        <w:t>ä</w:t>
      </w:r>
      <w:r>
        <w:rPr>
          <w:rStyle w:val="Hyperlink.0"/>
          <w:rFonts w:ascii="Times New Roman" w:hAnsi="Times New Roman"/>
          <w:sz w:val="24"/>
          <w:szCs w:val="24"/>
          <w:rtl w:val="0"/>
        </w:rPr>
        <w:t>nnstr</w:t>
      </w:r>
      <w:r>
        <w:rPr>
          <w:rStyle w:val="Ninguno"/>
          <w:rFonts w:ascii="Times New Roman" w:hAnsi="Times New Roman" w:hint="default"/>
          <w:sz w:val="24"/>
          <w:szCs w:val="24"/>
          <w:rtl w:val="0"/>
          <w:lang w:val="es-ES_tradnl"/>
        </w:rPr>
        <w:t>ö</w:t>
      </w:r>
      <w:r>
        <w:rPr>
          <w:rStyle w:val="Hyperlink.0"/>
          <w:rFonts w:ascii="Times New Roman" w:hAnsi="Times New Roman"/>
          <w:sz w:val="24"/>
          <w:szCs w:val="24"/>
          <w:rtl w:val="0"/>
        </w:rPr>
        <w:t xml:space="preserve">m, </w:t>
      </w:r>
      <w:r>
        <w:rPr>
          <w:rStyle w:val="Ninguno"/>
          <w:rFonts w:ascii="Times New Roman" w:hAnsi="Times New Roman" w:hint="default"/>
          <w:sz w:val="24"/>
          <w:szCs w:val="24"/>
          <w:rtl w:val="0"/>
          <w:lang w:val="es-ES_tradnl"/>
        </w:rPr>
        <w:t>Å</w:t>
      </w:r>
      <w:r>
        <w:rPr>
          <w:rStyle w:val="Hyperlink.0"/>
          <w:rFonts w:ascii="Times New Roman" w:hAnsi="Times New Roman"/>
          <w:sz w:val="24"/>
          <w:szCs w:val="24"/>
          <w:rtl w:val="0"/>
          <w:lang w:val="en-US"/>
        </w:rPr>
        <w:t xml:space="preserve">., Hui, C., &amp; Dieckmann, U. (2018). Complexity and stability of ecological networks: A review of the theory. </w:t>
      </w:r>
      <w:r>
        <w:rPr>
          <w:rStyle w:val="Ninguno"/>
          <w:rFonts w:ascii="Times New Roman" w:hAnsi="Times New Roman"/>
          <w:i w:val="1"/>
          <w:iCs w:val="1"/>
          <w:sz w:val="24"/>
          <w:szCs w:val="24"/>
          <w:rtl w:val="0"/>
          <w:lang w:val="en-US"/>
        </w:rPr>
        <w:t>Population Ecology</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60</w:t>
      </w:r>
      <w:r>
        <w:rPr>
          <w:rStyle w:val="Hyperlink.0"/>
          <w:rFonts w:ascii="Times New Roman" w:hAnsi="Times New Roman"/>
          <w:sz w:val="24"/>
          <w:szCs w:val="24"/>
          <w:rtl w:val="0"/>
        </w:rPr>
        <w:t>(4), 319</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345.</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"https://doi.org/10.1007/s10144-018-0628-3"</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"https://doi.org/10.1007/s10144-018-0628-3"</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https://doi.org/10.1007/s10144-018-0628-3</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rPr>
        <w:t xml:space="preserve">Lenth, R. V. (2022). </w:t>
      </w:r>
      <w:r>
        <w:rPr>
          <w:rStyle w:val="Ninguno"/>
          <w:rFonts w:ascii="Times New Roman" w:hAnsi="Times New Roman"/>
          <w:i w:val="1"/>
          <w:iCs w:val="1"/>
          <w:sz w:val="24"/>
          <w:szCs w:val="24"/>
          <w:rtl w:val="0"/>
          <w:lang w:val="en-US"/>
        </w:rPr>
        <w:t>Emmeans: Estimated Marginal Means, aka Least-Squares Means</w:t>
      </w:r>
      <w:r>
        <w:rPr>
          <w:rStyle w:val="Hyperlink.0"/>
          <w:rFonts w:ascii="Times New Roman" w:hAnsi="Times New Roman"/>
          <w:sz w:val="24"/>
          <w:szCs w:val="24"/>
          <w:rtl w:val="0"/>
        </w:rPr>
        <w:t>.</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Marina, T. I., Saravia, L. A., Cordone, G., Salinas, V., Doyle, S. R., &amp; Momo, F. R. (2018). Architecture of marine food webs: To be or not be a </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lang w:val="en-US"/>
        </w:rPr>
        <w:t>small-world.</w:t>
      </w:r>
      <w:r>
        <w:rPr>
          <w:rStyle w:val="Ninguno"/>
          <w:rFonts w:ascii="Times New Roman" w:hAnsi="Times New Roman" w:hint="default"/>
          <w:sz w:val="24"/>
          <w:szCs w:val="24"/>
          <w:rtl w:val="0"/>
          <w:lang w:val="es-ES_tradnl"/>
        </w:rPr>
        <w:t xml:space="preserve">” </w:t>
      </w:r>
      <w:r>
        <w:rPr>
          <w:rStyle w:val="Ninguno"/>
          <w:rFonts w:ascii="Times New Roman" w:hAnsi="Times New Roman"/>
          <w:i w:val="1"/>
          <w:iCs w:val="1"/>
          <w:sz w:val="24"/>
          <w:szCs w:val="24"/>
          <w:rtl w:val="0"/>
          <w:lang w:val="en-US"/>
        </w:rPr>
        <w:t>PLOS ONE</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13</w:t>
      </w:r>
      <w:r>
        <w:rPr>
          <w:rStyle w:val="Hyperlink.0"/>
          <w:rFonts w:ascii="Times New Roman" w:hAnsi="Times New Roman"/>
          <w:sz w:val="24"/>
          <w:szCs w:val="24"/>
          <w:rtl w:val="0"/>
          <w:lang w:val="en-US"/>
        </w:rPr>
        <w:t>(5), e0198217.</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"https://doi.org/10.1371/journal.pone.0198217"</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"https://doi.org/10.1371/journal.pone.0198217"</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https://doi.org/10.1371/journal.pone.0198217</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Martinez, N. D. (1992). Constant Connectance in Community Food Webs. </w:t>
      </w:r>
      <w:r>
        <w:rPr>
          <w:rStyle w:val="Ninguno"/>
          <w:rFonts w:ascii="Times New Roman" w:hAnsi="Times New Roman"/>
          <w:i w:val="1"/>
          <w:iCs w:val="1"/>
          <w:sz w:val="24"/>
          <w:szCs w:val="24"/>
          <w:rtl w:val="0"/>
          <w:lang w:val="en-US"/>
        </w:rPr>
        <w:t>The American Naturalist</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139</w:t>
      </w:r>
      <w:r>
        <w:rPr>
          <w:rStyle w:val="Hyperlink.0"/>
          <w:rFonts w:ascii="Times New Roman" w:hAnsi="Times New Roman"/>
          <w:sz w:val="24"/>
          <w:szCs w:val="24"/>
          <w:rtl w:val="0"/>
        </w:rPr>
        <w:t>(6), 1208</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1218.</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"https://doi.org/10.1086/285382"</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"https://doi.org/10.1086/285382"</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de-DE"/>
        </w:rPr>
        <w:t>https://doi.org/10.1086/285382</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rPr>
        <w:t xml:space="preserve">May, R. (1973). </w:t>
      </w:r>
      <w:r>
        <w:rPr>
          <w:rStyle w:val="Ninguno"/>
          <w:rFonts w:ascii="Times New Roman" w:hAnsi="Times New Roman"/>
          <w:i w:val="1"/>
          <w:iCs w:val="1"/>
          <w:sz w:val="24"/>
          <w:szCs w:val="24"/>
          <w:rtl w:val="0"/>
          <w:lang w:val="en-US"/>
        </w:rPr>
        <w:t>Stability and complexity in model ecosystems</w:t>
      </w:r>
      <w:r>
        <w:rPr>
          <w:rStyle w:val="Hyperlink.0"/>
          <w:rFonts w:ascii="Times New Roman" w:hAnsi="Times New Roman"/>
          <w:sz w:val="24"/>
          <w:szCs w:val="24"/>
          <w:rtl w:val="0"/>
          <w:lang w:val="en-US"/>
        </w:rPr>
        <w:t>. Princeton University Press.</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McCann, K. S. (2000). The diversitystability debate. </w:t>
      </w:r>
      <w:r>
        <w:rPr>
          <w:rStyle w:val="Ninguno"/>
          <w:rFonts w:ascii="Times New Roman" w:hAnsi="Times New Roman"/>
          <w:i w:val="1"/>
          <w:iCs w:val="1"/>
          <w:sz w:val="24"/>
          <w:szCs w:val="24"/>
          <w:rtl w:val="0"/>
          <w:lang w:val="fr-FR"/>
        </w:rPr>
        <w:t>Nature</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405</w:t>
      </w:r>
      <w:r>
        <w:rPr>
          <w:rStyle w:val="Hyperlink.0"/>
          <w:rFonts w:ascii="Times New Roman" w:hAnsi="Times New Roman"/>
          <w:sz w:val="24"/>
          <w:szCs w:val="24"/>
          <w:rtl w:val="0"/>
        </w:rPr>
        <w:t>(6783), 228</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233.</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"https://doi.org/10.1038/35012234"</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"https://doi.org/10.1038/35012234"</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https://doi.org/10.1038/35012234</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Montoya, J. M., Rodr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n-US"/>
        </w:rPr>
        <w:t xml:space="preserve">guez, M. A., &amp; Hawkins, B. A. (2003). Food web complexity and higher-level ecosystem services. </w:t>
      </w:r>
      <w:r>
        <w:rPr>
          <w:rStyle w:val="Ninguno"/>
          <w:rFonts w:ascii="Times New Roman" w:hAnsi="Times New Roman"/>
          <w:i w:val="1"/>
          <w:iCs w:val="1"/>
          <w:sz w:val="24"/>
          <w:szCs w:val="24"/>
          <w:rtl w:val="0"/>
        </w:rPr>
        <w:t>Ecology Letters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6</w:t>
      </w:r>
      <w:r>
        <w:rPr>
          <w:rStyle w:val="Hyperlink.0"/>
          <w:rFonts w:ascii="Times New Roman" w:hAnsi="Times New Roman"/>
          <w:sz w:val="24"/>
          <w:szCs w:val="24"/>
          <w:rtl w:val="0"/>
        </w:rPr>
        <w:t>(7), 587</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593.</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"https://doi.org/10.1046/j.1461-0248.2003.00469.x"</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"https://doi.org/10.1046/j.1461-0248.2003.00469.x"</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https://doi.org/10.1046/j.1461-0248.2003.00469.x</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Mougi, A. (2022). Predator interference and complexitystability in food webs. </w:t>
      </w:r>
      <w:r>
        <w:rPr>
          <w:rStyle w:val="Ninguno"/>
          <w:rFonts w:ascii="Times New Roman" w:hAnsi="Times New Roman"/>
          <w:i w:val="1"/>
          <w:iCs w:val="1"/>
          <w:sz w:val="24"/>
          <w:szCs w:val="24"/>
          <w:rtl w:val="0"/>
          <w:lang w:val="en-US"/>
        </w:rPr>
        <w:t>Scientific Reports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12</w:t>
      </w:r>
      <w:r>
        <w:rPr>
          <w:rStyle w:val="Hyperlink.0"/>
          <w:rFonts w:ascii="Times New Roman" w:hAnsi="Times New Roman"/>
          <w:sz w:val="24"/>
          <w:szCs w:val="24"/>
          <w:rtl w:val="0"/>
        </w:rPr>
        <w:t>(1), 2464.</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"https://doi.org/10.1038/s41598-022-06524-w"</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"https://doi.org/10.1038/s41598-022-06524-w"</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https://doi.org/10.1038/s41598-022-06524-w</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Naeem, S., &amp; Li, S. (1997). Biodiversity enhances ecosystem reliability. </w:t>
      </w:r>
      <w:r>
        <w:rPr>
          <w:rStyle w:val="Ninguno"/>
          <w:rFonts w:ascii="Times New Roman" w:hAnsi="Times New Roman"/>
          <w:i w:val="1"/>
          <w:iCs w:val="1"/>
          <w:sz w:val="24"/>
          <w:szCs w:val="24"/>
          <w:rtl w:val="0"/>
          <w:lang w:val="fr-FR"/>
        </w:rPr>
        <w:t>Nature</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390</w:t>
      </w:r>
      <w:r>
        <w:rPr>
          <w:rStyle w:val="Hyperlink.0"/>
          <w:rFonts w:ascii="Times New Roman" w:hAnsi="Times New Roman"/>
          <w:sz w:val="24"/>
          <w:szCs w:val="24"/>
          <w:rtl w:val="0"/>
        </w:rPr>
        <w:t>(6659), 507</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509.</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"https://doi.org/10.1038/37348"</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"https://doi.org/10.1038/37348"</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https://doi.org/10.1038/37348</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Namba, T. (2015). Multi-faceted approaches toward unravelling complex ecological networks. </w:t>
      </w:r>
      <w:r>
        <w:rPr>
          <w:rStyle w:val="Ninguno"/>
          <w:rFonts w:ascii="Times New Roman" w:hAnsi="Times New Roman"/>
          <w:i w:val="1"/>
          <w:iCs w:val="1"/>
          <w:sz w:val="24"/>
          <w:szCs w:val="24"/>
          <w:rtl w:val="0"/>
          <w:lang w:val="en-US"/>
        </w:rPr>
        <w:t>Population Ecology</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lang w:val="ru-RU"/>
        </w:rPr>
        <w:t>57</w:t>
      </w:r>
      <w:r>
        <w:rPr>
          <w:rStyle w:val="Hyperlink.0"/>
          <w:rFonts w:ascii="Times New Roman" w:hAnsi="Times New Roman"/>
          <w:sz w:val="24"/>
          <w:szCs w:val="24"/>
          <w:rtl w:val="0"/>
        </w:rPr>
        <w:t>(1), 3</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19.</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"https://doi.org/10.1007/s10144-015-0482-5"</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"https://doi.org/10.1007/s10144-015-0482-5"</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https://doi.org/10.1007/s10144-015-0482-5</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Nowlin, W. H., Vanni, M. J., &amp; Yang, L. H. (2008). Comparing Resource Pulses in Aquatic and Terrestrial Ecosystems. </w:t>
      </w:r>
      <w:r>
        <w:rPr>
          <w:rStyle w:val="Ninguno"/>
          <w:rFonts w:ascii="Times New Roman" w:hAnsi="Times New Roman"/>
          <w:i w:val="1"/>
          <w:iCs w:val="1"/>
          <w:sz w:val="24"/>
          <w:szCs w:val="24"/>
          <w:rtl w:val="0"/>
        </w:rPr>
        <w:t>Ecology</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89</w:t>
      </w:r>
      <w:r>
        <w:rPr>
          <w:rStyle w:val="Hyperlink.0"/>
          <w:rFonts w:ascii="Times New Roman" w:hAnsi="Times New Roman"/>
          <w:sz w:val="24"/>
          <w:szCs w:val="24"/>
          <w:rtl w:val="0"/>
        </w:rPr>
        <w:t>(3), 647</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659.</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"https://doi.org/10.1890/07-0303.1"</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"https://doi.org/10.1890/07-0303.1"</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https://doi.org/10.1890/07-0303.1</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Pace, M. L., Cole, J. J., Carpenter, S. R., Kitchell, J. F., Hodgson, J. R., Van de Bogert, M. C., Bade, D. L., Kritzberg, E. S., &amp; Bastviken, D. (2004). Whole-lake carbon-13 additions reveal terrestrial support of aquatic food webs. </w:t>
      </w:r>
      <w:r>
        <w:rPr>
          <w:rStyle w:val="Ninguno"/>
          <w:rFonts w:ascii="Times New Roman" w:hAnsi="Times New Roman"/>
          <w:i w:val="1"/>
          <w:iCs w:val="1"/>
          <w:sz w:val="24"/>
          <w:szCs w:val="24"/>
          <w:rtl w:val="0"/>
          <w:lang w:val="fr-FR"/>
        </w:rPr>
        <w:t>Nature</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427</w:t>
      </w:r>
      <w:r>
        <w:rPr>
          <w:rStyle w:val="Hyperlink.0"/>
          <w:rFonts w:ascii="Times New Roman" w:hAnsi="Times New Roman"/>
          <w:sz w:val="24"/>
          <w:szCs w:val="24"/>
          <w:rtl w:val="0"/>
        </w:rPr>
        <w:t>(6971), 240</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243.</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"https://doi.org/10.1038/nature02227"</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"https://doi.org/10.1038/nature02227"</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https://doi.org/10.1038/nature02227</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Paine, R. T. (1966). Food Web Complexity and Species Diversity. </w:t>
      </w:r>
      <w:r>
        <w:rPr>
          <w:rStyle w:val="Ninguno"/>
          <w:rFonts w:ascii="Times New Roman" w:hAnsi="Times New Roman"/>
          <w:i w:val="1"/>
          <w:iCs w:val="1"/>
          <w:sz w:val="24"/>
          <w:szCs w:val="24"/>
          <w:rtl w:val="0"/>
          <w:lang w:val="en-US"/>
        </w:rPr>
        <w:t>The American Naturalist</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100</w:t>
      </w:r>
      <w:r>
        <w:rPr>
          <w:rStyle w:val="Hyperlink.0"/>
          <w:rFonts w:ascii="Times New Roman" w:hAnsi="Times New Roman"/>
          <w:sz w:val="24"/>
          <w:szCs w:val="24"/>
          <w:rtl w:val="0"/>
        </w:rPr>
        <w:t>(910), 65</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75.</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"https://doi.org/10.1086/282400"</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"https://doi.org/10.1086/282400"</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de-DE"/>
        </w:rPr>
        <w:t>https://doi.org/10.1086/282400</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 xml:space="preserve">Pascual, M., &amp; Dunne, J. A. (2005). </w:t>
      </w:r>
      <w:r>
        <w:rPr>
          <w:rStyle w:val="Ninguno"/>
          <w:rFonts w:ascii="Times New Roman" w:hAnsi="Times New Roman"/>
          <w:i w:val="1"/>
          <w:iCs w:val="1"/>
          <w:sz w:val="24"/>
          <w:szCs w:val="24"/>
          <w:rtl w:val="0"/>
          <w:lang w:val="en-US"/>
        </w:rPr>
        <w:t>Ecological Networks: Linking Structure to Dynamics in Food Webs</w:t>
      </w:r>
      <w:r>
        <w:rPr>
          <w:rStyle w:val="Hyperlink.0"/>
          <w:rFonts w:ascii="Times New Roman" w:hAnsi="Times New Roman"/>
          <w:sz w:val="24"/>
          <w:szCs w:val="24"/>
          <w:rtl w:val="0"/>
          <w:lang w:val="en-US"/>
        </w:rPr>
        <w:t>. Oxford University Press.</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Perkins, D. M., Hatton, I. A., Gauzens, B., Barnes, A. D., Ott, D., Rosenbaum, B., Vinagre, C., &amp; Brose, U. (2022). Consistent predator-prey biomass scaling in complex food webs. </w:t>
      </w:r>
      <w:r>
        <w:rPr>
          <w:rStyle w:val="Ninguno"/>
          <w:rFonts w:ascii="Times New Roman" w:hAnsi="Times New Roman"/>
          <w:i w:val="1"/>
          <w:iCs w:val="1"/>
          <w:sz w:val="24"/>
          <w:szCs w:val="24"/>
          <w:rtl w:val="0"/>
          <w:lang w:val="fr-FR"/>
        </w:rPr>
        <w:t>Nature Communications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13</w:t>
      </w:r>
      <w:r>
        <w:rPr>
          <w:rStyle w:val="Hyperlink.0"/>
          <w:rFonts w:ascii="Times New Roman" w:hAnsi="Times New Roman"/>
          <w:sz w:val="24"/>
          <w:szCs w:val="24"/>
          <w:rtl w:val="0"/>
        </w:rPr>
        <w:t>(1), 4990.</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"https://doi.org/10.1038/s41467-022-32578-5"</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"https://doi.org/10.1038/s41467-022-32578-5"</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https://doi.org/10.1038/s41467-022-32578-5</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Rodriguez, I. D., Marina, T. I., Schloss, I. R., &amp; Saravia, L. A. (2022). Marine food webs are more complex but less stable in sub-Antarctic (Beagle Channel, Argentina) than in Antarctic (Potter Cove, Antarctic Peninsula) regions. </w:t>
      </w:r>
      <w:r>
        <w:rPr>
          <w:rStyle w:val="Ninguno"/>
          <w:rFonts w:ascii="Times New Roman" w:hAnsi="Times New Roman"/>
          <w:i w:val="1"/>
          <w:iCs w:val="1"/>
          <w:sz w:val="24"/>
          <w:szCs w:val="24"/>
          <w:rtl w:val="0"/>
          <w:lang w:val="en-US"/>
        </w:rPr>
        <w:t>Marine Environmental Research</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lang w:val="ru-RU"/>
        </w:rPr>
        <w:t>174</w:t>
      </w:r>
      <w:r>
        <w:rPr>
          <w:rStyle w:val="Hyperlink.0"/>
          <w:rFonts w:ascii="Times New Roman" w:hAnsi="Times New Roman"/>
          <w:sz w:val="24"/>
          <w:szCs w:val="24"/>
          <w:rtl w:val="0"/>
          <w:lang w:val="pt-PT"/>
        </w:rPr>
        <w:t>, 105561.</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"https://doi.org/10.1016/j.marenvres.2022.105561"</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"https://doi.org/10.1016/j.marenvres.2022.105561"</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pt-PT"/>
        </w:rPr>
        <w:t>https://doi.org/10.1016/j.marenvres.2022.105561</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s-ES_tradnl"/>
        </w:rPr>
        <w:t>Rodr</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fr-FR"/>
        </w:rPr>
        <w:t>guez-Fl</w:t>
      </w:r>
      <w:r>
        <w:rPr>
          <w:rStyle w:val="Ninguno"/>
          <w:rFonts w:ascii="Times New Roman" w:hAnsi="Times New Roman" w:hint="default"/>
          <w:sz w:val="24"/>
          <w:szCs w:val="24"/>
          <w:rtl w:val="0"/>
          <w:lang w:val="es-ES_tradnl"/>
        </w:rPr>
        <w:t>ó</w:t>
      </w:r>
      <w:r>
        <w:rPr>
          <w:rStyle w:val="Hyperlink.0"/>
          <w:rFonts w:ascii="Times New Roman" w:hAnsi="Times New Roman"/>
          <w:sz w:val="24"/>
          <w:szCs w:val="24"/>
          <w:rtl w:val="0"/>
        </w:rPr>
        <w:t>rez, C. N., Paczkowska, J., Mart</w:t>
      </w:r>
      <w:r>
        <w:rPr>
          <w:rStyle w:val="Ninguno"/>
          <w:rFonts w:ascii="Times New Roman" w:hAnsi="Times New Roman" w:hint="default"/>
          <w:sz w:val="24"/>
          <w:szCs w:val="24"/>
          <w:rtl w:val="0"/>
          <w:lang w:val="es-ES_tradnl"/>
        </w:rPr>
        <w:t>í</w:t>
      </w:r>
      <w:r>
        <w:rPr>
          <w:rStyle w:val="Hyperlink.0"/>
          <w:rFonts w:ascii="Times New Roman" w:hAnsi="Times New Roman"/>
          <w:sz w:val="24"/>
          <w:szCs w:val="24"/>
          <w:rtl w:val="0"/>
          <w:lang w:val="en-US"/>
        </w:rPr>
        <w:t xml:space="preserve">n, J., Gil, M. N., Flores-Melo, X., &amp; Malits, A. (2023). Terrigenous dissolved organic matter input and nutrient-light-limited conditions on the winter microbial food web of the Beagle Channel. </w:t>
      </w:r>
      <w:r>
        <w:rPr>
          <w:rStyle w:val="Ninguno"/>
          <w:rFonts w:ascii="Times New Roman" w:hAnsi="Times New Roman"/>
          <w:i w:val="1"/>
          <w:iCs w:val="1"/>
          <w:sz w:val="24"/>
          <w:szCs w:val="24"/>
          <w:rtl w:val="0"/>
          <w:lang w:val="en-US"/>
        </w:rPr>
        <w:t>Journal of Marine Systems</w:t>
      </w:r>
      <w:r>
        <w:rPr>
          <w:rStyle w:val="Hyperlink.0"/>
          <w:rFonts w:ascii="Times New Roman" w:hAnsi="Times New Roman"/>
          <w:sz w:val="24"/>
          <w:szCs w:val="24"/>
          <w:rtl w:val="0"/>
        </w:rPr>
        <w:t>, 103860.</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"https://doi.org/10.1016/j.jmarsys.2023.103860"</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"https://doi.org/10.1016/j.jmarsys.2023.103860"</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rPr>
        <w:t>https://doi.org/10.1016/j.jmarsys.2023.103860</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rPr>
        <w:t xml:space="preserve">Saravia, L. A. (2022). </w:t>
      </w:r>
      <w:r>
        <w:rPr>
          <w:rStyle w:val="Ninguno"/>
          <w:rFonts w:ascii="Times New Roman" w:hAnsi="Times New Roman"/>
          <w:i w:val="1"/>
          <w:iCs w:val="1"/>
          <w:sz w:val="24"/>
          <w:szCs w:val="24"/>
          <w:rtl w:val="0"/>
          <w:lang w:val="en-US"/>
        </w:rPr>
        <w:t>Multiweb: Ecological network analyses including multiplex networks</w:t>
      </w:r>
      <w:r>
        <w:rPr>
          <w:rStyle w:val="Hyperlink.0"/>
          <w:rFonts w:ascii="Times New Roman" w:hAnsi="Times New Roman"/>
          <w:sz w:val="24"/>
          <w:szCs w:val="24"/>
          <w:rtl w:val="0"/>
        </w:rPr>
        <w:t>.</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Shurin, J. B., Gruner, D. S., &amp; Hillebrand, H. (2005). All wet or dried up? Real differences between aquatic and terrestrial food webs. </w:t>
      </w:r>
      <w:r>
        <w:rPr>
          <w:rStyle w:val="Ninguno"/>
          <w:rFonts w:ascii="Times New Roman" w:hAnsi="Times New Roman"/>
          <w:i w:val="1"/>
          <w:iCs w:val="1"/>
          <w:sz w:val="24"/>
          <w:szCs w:val="24"/>
          <w:rtl w:val="0"/>
          <w:lang w:val="en-US"/>
        </w:rPr>
        <w:t>Proceedings of the Royal Society B: Biological Sciences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273</w:t>
      </w:r>
      <w:r>
        <w:rPr>
          <w:rStyle w:val="Hyperlink.0"/>
          <w:rFonts w:ascii="Times New Roman" w:hAnsi="Times New Roman"/>
          <w:sz w:val="24"/>
          <w:szCs w:val="24"/>
          <w:rtl w:val="0"/>
        </w:rPr>
        <w:t>(1582), 1</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9.</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"https://doi.org/10.1098/rspb.2005.3377"</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"https://doi.org/10.1098/rspb.2005.3377"</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https://doi.org/10.1098/rspb.2005.3377</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Stouffer, D. B., &amp; Bascompte, J. (2011). Compartmentalization increases food-web persistence. </w:t>
      </w:r>
      <w:r>
        <w:rPr>
          <w:rStyle w:val="Ninguno"/>
          <w:rFonts w:ascii="Times New Roman" w:hAnsi="Times New Roman"/>
          <w:i w:val="1"/>
          <w:iCs w:val="1"/>
          <w:sz w:val="24"/>
          <w:szCs w:val="24"/>
          <w:rtl w:val="0"/>
          <w:lang w:val="en-US"/>
        </w:rPr>
        <w:t>Proceedings of the National Academy of Sciences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108</w:t>
      </w:r>
      <w:r>
        <w:rPr>
          <w:rStyle w:val="Hyperlink.0"/>
          <w:rFonts w:ascii="Times New Roman" w:hAnsi="Times New Roman"/>
          <w:sz w:val="24"/>
          <w:szCs w:val="24"/>
          <w:rtl w:val="0"/>
        </w:rPr>
        <w:t>(9), 3648</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3652.</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"https://doi.org/10.1073/pnas.1014353108"</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"https://doi.org/10.1073/pnas.1014353108"</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pt-PT"/>
        </w:rPr>
        <w:t>https://doi.org/10.1073/pnas.1014353108</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rPr>
        <w:t xml:space="preserve">Team, R. C. (2022). </w:t>
      </w:r>
      <w:r>
        <w:rPr>
          <w:rStyle w:val="Ninguno"/>
          <w:rFonts w:ascii="Times New Roman" w:hAnsi="Times New Roman"/>
          <w:i w:val="1"/>
          <w:iCs w:val="1"/>
          <w:sz w:val="24"/>
          <w:szCs w:val="24"/>
          <w:rtl w:val="0"/>
          <w:lang w:val="en-US"/>
        </w:rPr>
        <w:t>R: A Language and Environment for Statistical Computing</w:t>
      </w:r>
      <w:r>
        <w:rPr>
          <w:rStyle w:val="Hyperlink.0"/>
          <w:rFonts w:ascii="Times New Roman" w:hAnsi="Times New Roman"/>
          <w:sz w:val="24"/>
          <w:szCs w:val="24"/>
          <w:rtl w:val="0"/>
          <w:lang w:val="en-US"/>
        </w:rPr>
        <w:t>. R Foundation for Statistical Computing.</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Thompson, R. M., Dunne, J. A., &amp; Woodward, G. (2012). Freshwater food webs: Towards a more fundamental understanding of biodiversity and community dynamics. </w:t>
      </w:r>
      <w:r>
        <w:rPr>
          <w:rStyle w:val="Ninguno"/>
          <w:rFonts w:ascii="Times New Roman" w:hAnsi="Times New Roman"/>
          <w:i w:val="1"/>
          <w:iCs w:val="1"/>
          <w:sz w:val="24"/>
          <w:szCs w:val="24"/>
          <w:rtl w:val="0"/>
          <w:lang w:val="en-US"/>
        </w:rPr>
        <w:t>Freshwater Biology</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lang w:val="ru-RU"/>
        </w:rPr>
        <w:t>57</w:t>
      </w:r>
      <w:r>
        <w:rPr>
          <w:rStyle w:val="Hyperlink.0"/>
          <w:rFonts w:ascii="Times New Roman" w:hAnsi="Times New Roman"/>
          <w:sz w:val="24"/>
          <w:szCs w:val="24"/>
          <w:rtl w:val="0"/>
        </w:rPr>
        <w:t>(7), 1329</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1341.</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"https://doi.org/10.1111/j.1365-2427.2012.02808.x"</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"https://doi.org/10.1111/j.1365-2427.2012.02808.x"</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https://doi.org/10.1111/j.1365-2427.2012.02808.x</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Thompson, R. M., Hemberg, M., Starzomski, B. M., &amp; Shurin, J. B. (2007). Trophic Levels and Trophic Tangles: The Prevalence of Omnivory in Real Food Webs. </w:t>
      </w:r>
      <w:r>
        <w:rPr>
          <w:rStyle w:val="Ninguno"/>
          <w:rFonts w:ascii="Times New Roman" w:hAnsi="Times New Roman"/>
          <w:i w:val="1"/>
          <w:iCs w:val="1"/>
          <w:sz w:val="24"/>
          <w:szCs w:val="24"/>
          <w:rtl w:val="0"/>
        </w:rPr>
        <w:t>Ecology</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88</w:t>
      </w:r>
      <w:r>
        <w:rPr>
          <w:rStyle w:val="Hyperlink.0"/>
          <w:rFonts w:ascii="Times New Roman" w:hAnsi="Times New Roman"/>
          <w:sz w:val="24"/>
          <w:szCs w:val="24"/>
          <w:rtl w:val="0"/>
        </w:rPr>
        <w:t>(3), 612</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617.</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"https://doi.org/10.1890/05-1454"</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"https://doi.org/10.1890/05-1454"</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https://doi.org/10.1890/05-1454</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da-DK"/>
        </w:rPr>
        <w:t>Wickham, H., Fran</w:t>
      </w:r>
      <w:r>
        <w:rPr>
          <w:rStyle w:val="Ninguno"/>
          <w:rFonts w:ascii="Times New Roman" w:hAnsi="Times New Roman" w:hint="default"/>
          <w:sz w:val="24"/>
          <w:szCs w:val="24"/>
          <w:rtl w:val="0"/>
          <w:lang w:val="es-ES_tradnl"/>
        </w:rPr>
        <w:t>ç</w:t>
      </w:r>
      <w:r>
        <w:rPr>
          <w:rStyle w:val="Hyperlink.0"/>
          <w:rFonts w:ascii="Times New Roman" w:hAnsi="Times New Roman"/>
          <w:sz w:val="24"/>
          <w:szCs w:val="24"/>
          <w:rtl w:val="0"/>
          <w:lang w:val="fr-FR"/>
        </w:rPr>
        <w:t>ois, R., Henry, L., &amp; M</w:t>
      </w:r>
      <w:r>
        <w:rPr>
          <w:rStyle w:val="Ninguno"/>
          <w:rFonts w:ascii="Times New Roman" w:hAnsi="Times New Roman" w:hint="default"/>
          <w:sz w:val="24"/>
          <w:szCs w:val="24"/>
          <w:rtl w:val="0"/>
          <w:lang w:val="es-ES_tradnl"/>
        </w:rPr>
        <w:t>ü</w:t>
      </w:r>
      <w:r>
        <w:rPr>
          <w:rStyle w:val="Hyperlink.0"/>
          <w:rFonts w:ascii="Times New Roman" w:hAnsi="Times New Roman"/>
          <w:sz w:val="24"/>
          <w:szCs w:val="24"/>
          <w:rtl w:val="0"/>
        </w:rPr>
        <w:t xml:space="preserve">ller, K. (2022). </w:t>
      </w:r>
      <w:r>
        <w:rPr>
          <w:rStyle w:val="Ninguno"/>
          <w:rFonts w:ascii="Times New Roman" w:hAnsi="Times New Roman"/>
          <w:i w:val="1"/>
          <w:iCs w:val="1"/>
          <w:sz w:val="24"/>
          <w:szCs w:val="24"/>
          <w:rtl w:val="0"/>
          <w:lang w:val="en-US"/>
        </w:rPr>
        <w:t>Dplyr: A Grammar of Data Manipulation</w:t>
      </w:r>
      <w:r>
        <w:rPr>
          <w:rStyle w:val="Hyperlink.0"/>
          <w:rFonts w:ascii="Times New Roman" w:hAnsi="Times New Roman"/>
          <w:sz w:val="24"/>
          <w:szCs w:val="24"/>
          <w:rtl w:val="0"/>
        </w:rPr>
        <w:t>.</w:t>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Wilkinson, G. N., &amp; Rogers, C. E. (1973). Symbolic Description of Factorial Models for Analysis of Variance. </w:t>
      </w:r>
      <w:r>
        <w:rPr>
          <w:rStyle w:val="Ninguno"/>
          <w:rFonts w:ascii="Times New Roman" w:hAnsi="Times New Roman"/>
          <w:i w:val="1"/>
          <w:iCs w:val="1"/>
          <w:sz w:val="24"/>
          <w:szCs w:val="24"/>
          <w:rtl w:val="0"/>
          <w:lang w:val="en-US"/>
        </w:rPr>
        <w:t>Journal of the Royal Statistical Society. Series C (Applied Statistics)</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22</w:t>
      </w:r>
      <w:r>
        <w:rPr>
          <w:rStyle w:val="Hyperlink.0"/>
          <w:rFonts w:ascii="Times New Roman" w:hAnsi="Times New Roman"/>
          <w:sz w:val="24"/>
          <w:szCs w:val="24"/>
          <w:rtl w:val="0"/>
        </w:rPr>
        <w:t>(3), 392</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399.</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"https://doi.org/10.2307/2346786"</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"https://doi.org/10.2307/2346786"</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https://doi.org/10.2307/2346786</w:t>
      </w:r>
      <w:r>
        <w:rPr>
          <w:rFonts w:ascii="Times New Roman" w:cs="Times New Roman" w:hAnsi="Times New Roman" w:eastAsia="Times New Roman"/>
          <w:sz w:val="24"/>
          <w:szCs w:val="24"/>
        </w:rPr>
        <w:fldChar w:fldCharType="end" w:fldLock="0"/>
      </w:r>
    </w:p>
    <w:p>
      <w:pPr>
        <w:pStyle w:val="Cuerpo"/>
        <w:bidi w:val="0"/>
        <w:spacing w:line="360" w:lineRule="auto"/>
        <w:ind w:left="0" w:right="0" w:firstLine="0"/>
        <w:jc w:val="both"/>
        <w:rPr>
          <w:rStyle w:val="Ninguno"/>
          <w:rFonts w:ascii="Times New Roman" w:cs="Times New Roman" w:hAnsi="Times New Roman" w:eastAsia="Times New Roman"/>
          <w:sz w:val="24"/>
          <w:szCs w:val="24"/>
          <w:u w:val="none"/>
          <w:rtl w:val="0"/>
        </w:rPr>
      </w:pPr>
      <w:r>
        <w:rPr>
          <w:rStyle w:val="Hyperlink.0"/>
          <w:rFonts w:ascii="Times New Roman" w:hAnsi="Times New Roman"/>
          <w:sz w:val="24"/>
          <w:szCs w:val="24"/>
          <w:rtl w:val="0"/>
          <w:lang w:val="en-US"/>
        </w:rPr>
        <w:t xml:space="preserve">Windsor, F. M., van den Hoogen, J., Crowther, T. W., &amp; Evans, D. M. (2023). Using ecological networks to answer questions in global biogeography and ecology. </w:t>
      </w:r>
      <w:r>
        <w:rPr>
          <w:rStyle w:val="Ninguno"/>
          <w:rFonts w:ascii="Times New Roman" w:hAnsi="Times New Roman"/>
          <w:i w:val="1"/>
          <w:iCs w:val="1"/>
          <w:sz w:val="24"/>
          <w:szCs w:val="24"/>
          <w:rtl w:val="0"/>
          <w:lang w:val="en-US"/>
        </w:rPr>
        <w:t>Journal of Biogeography</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50</w:t>
      </w:r>
      <w:r>
        <w:rPr>
          <w:rStyle w:val="Hyperlink.0"/>
          <w:rFonts w:ascii="Times New Roman" w:hAnsi="Times New Roman"/>
          <w:sz w:val="24"/>
          <w:szCs w:val="24"/>
          <w:rtl w:val="0"/>
        </w:rPr>
        <w:t>(1), 57</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69.</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"https://doi.org/10.1111/jbi.14447"</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"https://doi.org/10.1111/jbi.14447"</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https://doi.org/10.1111/jbi.14447</w:t>
      </w:r>
      <w:r>
        <w:rPr>
          <w:rFonts w:ascii="Times New Roman" w:cs="Times New Roman" w:hAnsi="Times New Roman" w:eastAsia="Times New Roman"/>
          <w:sz w:val="24"/>
          <w:szCs w:val="24"/>
        </w:rPr>
        <w:fldChar w:fldCharType="end" w:fldLock="0"/>
      </w:r>
    </w:p>
    <w:p>
      <w:pPr>
        <w:pStyle w:val="Cuerpo"/>
        <w:bidi w:val="0"/>
        <w:spacing w:after="160" w:line="360" w:lineRule="auto"/>
        <w:ind w:left="0" w:right="0" w:firstLine="0"/>
        <w:jc w:val="both"/>
        <w:rPr>
          <w:rtl w:val="0"/>
        </w:rPr>
      </w:pPr>
      <w:r>
        <w:rPr>
          <w:rStyle w:val="Hyperlink.0"/>
          <w:rFonts w:ascii="Times New Roman" w:hAnsi="Times New Roman"/>
          <w:sz w:val="24"/>
          <w:szCs w:val="24"/>
          <w:rtl w:val="0"/>
          <w:lang w:val="en-US"/>
        </w:rPr>
        <w:t xml:space="preserve">Yodzis, P., &amp; Innes, S. (1992). Body Size and Consumer-Resource Dynamics. </w:t>
      </w:r>
      <w:r>
        <w:rPr>
          <w:rStyle w:val="Ninguno"/>
          <w:rFonts w:ascii="Times New Roman" w:hAnsi="Times New Roman"/>
          <w:i w:val="1"/>
          <w:iCs w:val="1"/>
          <w:sz w:val="24"/>
          <w:szCs w:val="24"/>
          <w:rtl w:val="0"/>
          <w:lang w:val="en-US"/>
        </w:rPr>
        <w:t>The American Naturalist</w:t>
      </w:r>
      <w:r>
        <w:rPr>
          <w:rStyle w:val="Hyperlink.0"/>
          <w:rFonts w:ascii="Times New Roman" w:hAnsi="Times New Roman"/>
          <w:sz w:val="24"/>
          <w:szCs w:val="24"/>
          <w:rtl w:val="0"/>
        </w:rPr>
        <w:t xml:space="preserve">, </w:t>
      </w:r>
      <w:r>
        <w:rPr>
          <w:rStyle w:val="Ninguno"/>
          <w:rFonts w:ascii="Times New Roman" w:hAnsi="Times New Roman"/>
          <w:i w:val="1"/>
          <w:iCs w:val="1"/>
          <w:sz w:val="24"/>
          <w:szCs w:val="24"/>
          <w:rtl w:val="0"/>
        </w:rPr>
        <w:t>139</w:t>
      </w:r>
      <w:r>
        <w:rPr>
          <w:rStyle w:val="Hyperlink.0"/>
          <w:rFonts w:ascii="Times New Roman" w:hAnsi="Times New Roman"/>
          <w:sz w:val="24"/>
          <w:szCs w:val="24"/>
          <w:rtl w:val="0"/>
        </w:rPr>
        <w:t>(6), 1151</w:t>
      </w:r>
      <w:r>
        <w:rPr>
          <w:rStyle w:val="Ninguno"/>
          <w:rFonts w:ascii="Times New Roman" w:hAnsi="Times New Roman" w:hint="default"/>
          <w:sz w:val="24"/>
          <w:szCs w:val="24"/>
          <w:rtl w:val="0"/>
          <w:lang w:val="es-ES_tradnl"/>
        </w:rPr>
        <w:t>–</w:t>
      </w:r>
      <w:r>
        <w:rPr>
          <w:rStyle w:val="Hyperlink.0"/>
          <w:rFonts w:ascii="Times New Roman" w:hAnsi="Times New Roman"/>
          <w:sz w:val="24"/>
          <w:szCs w:val="24"/>
          <w:rtl w:val="0"/>
        </w:rPr>
        <w:t>1175.</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"https://doi.org/10.1086/285380"</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 xml:space="preserve"> </w:t>
      </w:r>
      <w:r>
        <w:rPr>
          <w:rFonts w:ascii="Times New Roman" w:cs="Times New Roman" w:hAnsi="Times New Roman" w:eastAsia="Times New Roman"/>
          <w:sz w:val="24"/>
          <w:szCs w:val="24"/>
        </w:rPr>
        <w:fldChar w:fldCharType="end" w:fldLock="0"/>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"https://doi.org/10.1086/285380"</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de-DE"/>
        </w:rPr>
        <w:t>https://doi.org/10.1086/285380</w:t>
      </w:r>
      <w:r>
        <w:rPr>
          <w:rFonts w:ascii="Times New Roman" w:cs="Times New Roman" w:hAnsi="Times New Roman" w:eastAsia="Times New Roman"/>
          <w:sz w:val="24"/>
          <w:szCs w:val="24"/>
        </w:rPr>
        <w:fldChar w:fldCharType="end" w:fldLock="0"/>
      </w:r>
    </w:p>
    <w:sectPr>
      <w:headerReference w:type="default" r:id="rId4"/>
      <w:footerReference w:type="default" r:id="rId5"/>
      <w:pgSz w:w="12240" w:h="15840" w:orient="portrait"/>
      <w:pgMar w:top="1700" w:right="1700" w:bottom="1700" w:left="17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uerpo"/>
      <w:jc w:val="right"/>
    </w:pPr>
    <w:r>
      <w:rPr>
        <w:rStyle w:val="Ninguno"/>
      </w:rPr>
      <w:fldChar w:fldCharType="begin" w:fldLock="0"/>
    </w:r>
    <w:r>
      <w:rPr>
        <w:rStyle w:val="Ninguno"/>
      </w:rPr>
      <w:instrText xml:space="preserve"> PAGE </w:instrText>
    </w:r>
    <w:r>
      <w:rPr>
        <w:rStyle w:val="Ninguno"/>
      </w:rPr>
      <w:fldChar w:fldCharType="separate" w:fldLock="0"/>
    </w:r>
    <w:r>
      <w:rPr>
        <w:rStyle w:val="Ninguno"/>
      </w:rPr>
    </w:r>
    <w:r>
      <w:rPr>
        <w:rStyle w:val="Ningun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inguno">
    <w:name w:val="Ninguno"/>
  </w:style>
  <w:style w:type="character" w:styleId="Hyperlink.0">
    <w:name w:val="Hyperlink.0"/>
    <w:basedOn w:val="Ninguno"/>
    <w:next w:val="Hyperlink.0"/>
    <w:rPr/>
  </w:style>
  <w:style w:type="character" w:styleId="Hyperlink.1">
    <w:name w:val="Hyperlink.1"/>
    <w:basedOn w:val="Ninguno"/>
    <w:next w:val="Hyperlink.1"/>
    <w:rPr>
      <w:outline w:val="0"/>
      <w:color w:val="3f6caf"/>
      <w:u w:val="single" w:color="3f6caf"/>
      <w14:textFill>
        <w14:solidFill>
          <w14:srgbClr w14:val="3F6CAF"/>
        </w14:solidFill>
      </w14:textFill>
    </w:rPr>
  </w:style>
  <w:style w:type="character" w:styleId="Hyperlink.2">
    <w:name w:val="Hyperlink.2"/>
    <w:basedOn w:val="Ninguno"/>
    <w:next w:val="Hyperlink.2"/>
    <w:rPr>
      <w:outline w:val="0"/>
      <w:color w:val="3f6caf"/>
      <w:u w:val="single" w:color="3f6caf"/>
      <w14:textFill>
        <w14:solidFill>
          <w14:srgbClr w14:val="3F6CAF"/>
        </w14:solidFill>
      </w14:textFill>
    </w:rPr>
  </w:style>
  <w:style w:type="numbering" w:styleId="Estilo importado 1">
    <w:name w:val="Estilo importado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